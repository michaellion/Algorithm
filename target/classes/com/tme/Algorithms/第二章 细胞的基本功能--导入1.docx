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宋体;SimSun" w:hAnsi="宋体;SimSun" w:cs="宋体;SimSun"/>
          <w:b/>
          <w:b/>
          <w:sz w:val="21"/>
          <w:szCs w:val="21"/>
        </w:rPr>
      </w:pPr>
      <w:r>
        <w:rPr>
          <w:rFonts w:ascii="宋体;SimSun" w:hAnsi="宋体;SimSun" w:cs="宋体;SimSun"/>
          <w:b/>
          <w:sz w:val="21"/>
          <w:szCs w:val="21"/>
          <w:rPrChange w:id="0" w:author="Unknown Author" w:date="2018-05-23T17:27:00Z"/>
        </w:rPr>
        <w:t>一、单选题</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1</w:t>
      </w:r>
      <w:r>
        <w:rPr>
          <w:rFonts w:ascii="宋体;SimSun" w:hAnsi="宋体;SimSun" w:cs="宋体;SimSun"/>
          <w:sz w:val="21"/>
          <w:szCs w:val="21"/>
          <w:rPrChange w:id="0" w:author="Unknown Author" w:date="2018-05-23T17:27:00Z"/>
        </w:rPr>
        <w:t>、神经调节的基本方式是：</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A.</w:t>
      </w:r>
      <w:r>
        <w:rPr>
          <w:rFonts w:ascii="宋体;SimSun" w:hAnsi="宋体;SimSun" w:cs="宋体;SimSun"/>
          <w:sz w:val="21"/>
          <w:szCs w:val="21"/>
          <w:rPrChange w:id="0" w:author="Unknown Author" w:date="2018-05-23T17:27:00Z"/>
        </w:rPr>
        <w:t xml:space="preserve">反射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B.</w:t>
      </w:r>
      <w:r>
        <w:rPr>
          <w:rFonts w:ascii="宋体;SimSun" w:hAnsi="宋体;SimSun" w:cs="宋体;SimSun"/>
          <w:sz w:val="21"/>
          <w:szCs w:val="21"/>
          <w:rPrChange w:id="0" w:author="Unknown Author" w:date="2018-05-23T17:27:00Z"/>
        </w:rPr>
        <w:t xml:space="preserve">反应    </w:t>
      </w:r>
    </w:p>
    <w:p>
      <w:pPr>
        <w:pStyle w:val="Normal"/>
        <w:ind w:left="0" w:right="0" w:firstLine="105"/>
        <w:rPr>
          <w:rFonts w:ascii="宋体;SimSun" w:hAnsi="宋体;SimSun" w:cs="宋体;SimSun"/>
          <w:ins w:id="10" w:author="Unknown Author" w:date="2018-05-23T15:35:00Z"/>
          <w:sz w:val="21"/>
          <w:szCs w:val="21"/>
        </w:rPr>
      </w:pPr>
      <w:r>
        <w:rPr>
          <w:rFonts w:cs="宋体;SimSun" w:ascii="宋体;SimSun" w:hAnsi="宋体;SimSun"/>
          <w:sz w:val="21"/>
          <w:szCs w:val="21"/>
          <w:rPrChange w:id="0" w:author="Unknown Author" w:date="2018-05-23T17:27:00Z"/>
        </w:rPr>
        <w:t xml:space="preserve"> </w:t>
      </w:r>
      <w:r>
        <w:rPr>
          <w:rFonts w:cs="宋体;SimSun" w:ascii="宋体;SimSun" w:hAnsi="宋体;SimSun"/>
          <w:sz w:val="21"/>
          <w:szCs w:val="21"/>
          <w:rPrChange w:id="0" w:author="Unknown Author" w:date="2018-05-23T17:27:00Z"/>
        </w:rPr>
        <w:t>C.</w:t>
      </w:r>
      <w:r>
        <w:rPr>
          <w:rFonts w:ascii="宋体;SimSun" w:hAnsi="宋体;SimSun" w:cs="宋体;SimSun"/>
          <w:sz w:val="21"/>
          <w:szCs w:val="21"/>
          <w:rPrChange w:id="0" w:author="Unknown Author" w:date="2018-05-23T17:27:00Z"/>
        </w:rPr>
        <w:t xml:space="preserve">适应     </w:t>
      </w:r>
    </w:p>
    <w:p>
      <w:pPr>
        <w:pStyle w:val="Normal"/>
        <w:ind w:left="0" w:right="0" w:firstLine="105"/>
        <w:rPr>
          <w:rFonts w:ascii="宋体;SimSun" w:hAnsi="宋体;SimSun" w:cs="宋体;SimSun"/>
          <w:sz w:val="21"/>
          <w:szCs w:val="21"/>
        </w:rPr>
      </w:pPr>
      <w:r>
        <w:rPr>
          <w:rFonts w:cs="宋体;SimSun" w:ascii="宋体;SimSun" w:hAnsi="宋体;SimSun"/>
          <w:sz w:val="21"/>
          <w:szCs w:val="21"/>
        </w:rPr>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D.</w:t>
      </w:r>
      <w:r>
        <w:rPr>
          <w:rFonts w:ascii="宋体;SimSun" w:hAnsi="宋体;SimSun" w:cs="宋体;SimSun"/>
          <w:sz w:val="21"/>
          <w:szCs w:val="21"/>
          <w:rPrChange w:id="0" w:author="Unknown Author" w:date="2018-05-23T17:27:00Z"/>
        </w:rPr>
        <w:t xml:space="preserve">正反馈调节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E.</w:t>
      </w:r>
      <w:r>
        <w:rPr>
          <w:rFonts w:ascii="宋体;SimSun" w:hAnsi="宋体;SimSun" w:cs="宋体;SimSun"/>
          <w:sz w:val="21"/>
          <w:szCs w:val="21"/>
          <w:rPrChange w:id="0" w:author="Unknown Author" w:date="2018-05-23T17:27:00Z"/>
        </w:rPr>
        <w:t xml:space="preserve">负反馈调节 </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A</w:t>
      </w:r>
    </w:p>
    <w:p>
      <w:pPr>
        <w:pStyle w:val="Normal"/>
        <w:snapToGrid w:val="false"/>
        <w:ind w:left="0" w:right="0" w:firstLine="210"/>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难度：简单</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2</w:t>
      </w:r>
      <w:r>
        <w:rPr>
          <w:rFonts w:ascii="宋体;SimSun" w:hAnsi="宋体;SimSun" w:cs="宋体;SimSun"/>
          <w:sz w:val="21"/>
          <w:szCs w:val="21"/>
          <w:rPrChange w:id="0" w:author="Unknown Author" w:date="2018-05-23T17:27:00Z"/>
        </w:rPr>
        <w:t xml:space="preserve">、神经调节的特点是：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A.</w:t>
      </w:r>
      <w:r>
        <w:rPr>
          <w:rFonts w:ascii="宋体;SimSun" w:hAnsi="宋体;SimSun" w:cs="宋体;SimSun"/>
          <w:sz w:val="21"/>
          <w:szCs w:val="21"/>
          <w:rPrChange w:id="0" w:author="Unknown Author" w:date="2018-05-23T17:27:00Z"/>
        </w:rPr>
        <w:t xml:space="preserve">调节幅度小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B.</w:t>
      </w:r>
      <w:r>
        <w:rPr>
          <w:rFonts w:ascii="宋体;SimSun" w:hAnsi="宋体;SimSun" w:cs="宋体;SimSun"/>
          <w:sz w:val="21"/>
          <w:szCs w:val="21"/>
          <w:rPrChange w:id="0" w:author="Unknown Author" w:date="2018-05-23T17:27:00Z"/>
        </w:rPr>
        <w:t xml:space="preserve">作用广泛而持久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C.</w:t>
      </w:r>
      <w:r>
        <w:rPr>
          <w:rFonts w:ascii="宋体;SimSun" w:hAnsi="宋体;SimSun" w:cs="宋体;SimSun"/>
          <w:sz w:val="21"/>
          <w:szCs w:val="21"/>
          <w:rPrChange w:id="0" w:author="Unknown Author" w:date="2018-05-23T17:27:00Z"/>
        </w:rPr>
        <w:t xml:space="preserve">作用迅速、准确和短暂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D.</w:t>
      </w:r>
      <w:r>
        <w:rPr>
          <w:rFonts w:ascii="宋体;SimSun" w:hAnsi="宋体;SimSun" w:cs="宋体;SimSun"/>
          <w:sz w:val="21"/>
          <w:szCs w:val="21"/>
          <w:rPrChange w:id="0" w:author="Unknown Author" w:date="2018-05-23T17:27:00Z"/>
        </w:rPr>
        <w:t xml:space="preserve">反应速度慢      </w:t>
      </w:r>
    </w:p>
    <w:p>
      <w:pPr>
        <w:pStyle w:val="Normal"/>
        <w:ind w:left="0" w:right="0" w:firstLine="210"/>
        <w:rPr>
          <w:rFonts w:ascii="宋体;SimSun" w:hAnsi="宋体;SimSun" w:cs="宋体;SimSun"/>
          <w:ins w:id="30" w:author="Unknown Author" w:date="2018-05-23T15:36:00Z"/>
          <w:sz w:val="21"/>
          <w:szCs w:val="21"/>
        </w:rPr>
      </w:pPr>
      <w:r>
        <w:rPr>
          <w:rFonts w:cs="宋体;SimSun" w:ascii="宋体;SimSun" w:hAnsi="宋体;SimSun"/>
          <w:sz w:val="21"/>
          <w:szCs w:val="21"/>
          <w:rPrChange w:id="0" w:author="Unknown Author" w:date="2018-05-23T17:27:00Z"/>
        </w:rPr>
        <w:t>E.</w:t>
      </w:r>
      <w:r>
        <w:rPr>
          <w:rFonts w:ascii="宋体;SimSun" w:hAnsi="宋体;SimSun" w:cs="宋体;SimSun"/>
          <w:sz w:val="21"/>
          <w:szCs w:val="21"/>
          <w:rPrChange w:id="0" w:author="Unknown Author" w:date="2018-05-23T17:27:00Z"/>
        </w:rPr>
        <w:t xml:space="preserve">调节的敏感性差 </w:t>
      </w:r>
    </w:p>
    <w:p>
      <w:pPr>
        <w:pStyle w:val="Normal"/>
        <w:ind w:left="0" w:right="0" w:firstLine="210"/>
        <w:rPr>
          <w:rFonts w:ascii="宋体;SimSun" w:hAnsi="宋体;SimSun" w:cs="宋体;SimSun"/>
          <w:sz w:val="21"/>
          <w:szCs w:val="21"/>
        </w:rPr>
      </w:pPr>
      <w:r>
        <w:rPr>
          <w:rFonts w:cs="宋体;SimSun" w:ascii="宋体;SimSun" w:hAnsi="宋体;SimSun"/>
          <w:sz w:val="21"/>
          <w:szCs w:val="21"/>
        </w:rPr>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C</w:t>
      </w:r>
    </w:p>
    <w:p>
      <w:pPr>
        <w:pStyle w:val="Normal"/>
        <w:snapToGrid w:val="false"/>
        <w:ind w:left="0" w:right="0" w:firstLine="210"/>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难度：简单</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3</w:t>
      </w:r>
      <w:r>
        <w:rPr>
          <w:rFonts w:ascii="宋体;SimSun" w:hAnsi="宋体;SimSun" w:cs="宋体;SimSun"/>
          <w:sz w:val="21"/>
          <w:szCs w:val="21"/>
          <w:rPrChange w:id="0" w:author="Unknown Author" w:date="2018-05-23T17:27:00Z"/>
        </w:rPr>
        <w:t xml:space="preserve">、下列生理过程中，属于负反馈调节的是：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A.</w:t>
      </w:r>
      <w:r>
        <w:rPr>
          <w:rFonts w:ascii="宋体;SimSun" w:hAnsi="宋体;SimSun" w:cs="宋体;SimSun"/>
          <w:sz w:val="21"/>
          <w:szCs w:val="21"/>
          <w:rPrChange w:id="0" w:author="Unknown Author" w:date="2018-05-23T17:27:00Z"/>
        </w:rPr>
        <w:t xml:space="preserve">排尿反射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B.</w:t>
      </w:r>
      <w:r>
        <w:rPr>
          <w:rFonts w:ascii="宋体;SimSun" w:hAnsi="宋体;SimSun" w:cs="宋体;SimSun"/>
          <w:sz w:val="21"/>
          <w:szCs w:val="21"/>
          <w:rPrChange w:id="0" w:author="Unknown Author" w:date="2018-05-23T17:27:00Z"/>
        </w:rPr>
        <w:t xml:space="preserve">排便反射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C.</w:t>
      </w:r>
      <w:ins w:id="41" w:author="Unknown Author" w:date="2018-05-23T15:44:00Z">
        <w:r>
          <w:rPr>
            <w:rFonts w:cs="宋体;SimSun" w:ascii="宋体;SimSun" w:hAnsi="宋体;SimSun"/>
            <w:sz w:val="21"/>
            <w:szCs w:val="21"/>
          </w:rPr>
          <w:t xml:space="preserve">  </w:t>
        </w:r>
      </w:ins>
      <w:r>
        <w:rPr>
          <w:rFonts w:ascii="宋体;SimSun" w:hAnsi="宋体;SimSun" w:cs="宋体;SimSun"/>
          <w:sz w:val="21"/>
          <w:szCs w:val="21"/>
          <w:rPrChange w:id="0" w:author="Unknown Author" w:date="2018-05-23T17:27:00Z"/>
        </w:rPr>
        <w:t>血液</w:t>
      </w:r>
      <w:ins w:id="43" w:author="Unknown Author" w:date="2018-05-23T15:44:00Z">
        <w:r>
          <w:rPr>
            <w:rFonts w:ascii="宋体;SimSun" w:hAnsi="宋体;SimSun" w:cs="宋体;SimSun"/>
            <w:sz w:val="21"/>
            <w:szCs w:val="21"/>
          </w:rPr>
          <w:t xml:space="preserve">  </w:t>
        </w:r>
      </w:ins>
      <w:r>
        <w:rPr>
          <w:rFonts w:ascii="宋体;SimSun" w:hAnsi="宋体;SimSun" w:cs="宋体;SimSun"/>
          <w:sz w:val="21"/>
          <w:szCs w:val="21"/>
          <w:rPrChange w:id="0" w:author="Unknown Author" w:date="2018-05-23T17:27:00Z"/>
        </w:rPr>
        <w:t>凝固</w:t>
      </w:r>
    </w:p>
    <w:p>
      <w:pPr>
        <w:pStyle w:val="Normal"/>
        <w:ind w:left="0" w:right="0" w:firstLine="210"/>
        <w:rPr>
          <w:rFonts w:ascii="宋体;SimSun" w:hAnsi="宋体;SimSun" w:cs="宋体;SimSun"/>
          <w:sz w:val="21"/>
          <w:szCs w:val="21"/>
        </w:rPr>
      </w:pPr>
      <w:r>
        <w:rPr>
          <w:rFonts w:cs="宋体;SimSun" w:ascii="宋体;SimSun" w:hAnsi="宋体;SimSun"/>
          <w:sz w:val="21"/>
          <w:szCs w:val="21"/>
        </w:rPr>
      </w:r>
    </w:p>
    <w:p>
      <w:pPr>
        <w:pStyle w:val="Normal"/>
        <w:ind w:left="0" w:right="0" w:firstLine="210"/>
        <w:rPr>
          <w:rFonts w:ascii="宋体;SimSun" w:hAnsi="宋体;SimSun" w:cs="宋体;SimSun"/>
          <w:ins w:id="50" w:author="Unknown Author" w:date="2018-05-23T15:36:00Z"/>
          <w:sz w:val="21"/>
          <w:szCs w:val="21"/>
        </w:rPr>
      </w:pPr>
      <w:ins w:id="45" w:author="Unknown Author" w:date="2018-05-23T15:44:00Z">
        <w:r>
          <w:rPr>
            <w:rFonts w:cs="宋体;SimSun" w:ascii="宋体;SimSun" w:hAnsi="宋体;SimSun"/>
            <w:sz w:val="21"/>
            <w:szCs w:val="21"/>
          </w:rPr>
          <w:t xml:space="preserve">   </w:t>
        </w:r>
      </w:ins>
      <w:r>
        <w:rPr>
          <w:rFonts w:cs="宋体;SimSun" w:ascii="宋体;SimSun" w:hAnsi="宋体;SimSun"/>
          <w:sz w:val="21"/>
          <w:szCs w:val="21"/>
          <w:rPrChange w:id="0" w:author="Unknown Author" w:date="2018-05-23T17:27:00Z"/>
        </w:rPr>
        <w:t>D.</w:t>
      </w:r>
      <w:r>
        <w:rPr>
          <w:rFonts w:ascii="宋体;SimSun" w:hAnsi="宋体;SimSun" w:cs="宋体;SimSun"/>
          <w:sz w:val="21"/>
          <w:szCs w:val="21"/>
          <w:rPrChange w:id="0" w:author="Unknown Author" w:date="2018-05-23T17:27:00Z"/>
        </w:rPr>
        <w:t>动脉压力</w:t>
      </w:r>
      <w:ins w:id="48" w:author="Unknown Author" w:date="2018-05-23T15:44:00Z">
        <w:r>
          <w:rPr>
            <w:rFonts w:ascii="宋体;SimSun" w:hAnsi="宋体;SimSun" w:cs="宋体;SimSun"/>
            <w:sz w:val="21"/>
            <w:szCs w:val="21"/>
          </w:rPr>
          <w:t xml:space="preserve">     </w:t>
        </w:r>
      </w:ins>
      <w:r>
        <w:rPr>
          <w:rFonts w:ascii="宋体;SimSun" w:hAnsi="宋体;SimSun" w:cs="宋体;SimSun"/>
          <w:sz w:val="21"/>
          <w:szCs w:val="21"/>
          <w:rPrChange w:id="0" w:author="Unknown Author" w:date="2018-05-23T17:27:00Z"/>
        </w:rPr>
        <w:t xml:space="preserve">感受性反射   </w:t>
      </w:r>
    </w:p>
    <w:p>
      <w:pPr>
        <w:pStyle w:val="Normal"/>
        <w:ind w:left="0" w:right="0" w:firstLine="210"/>
        <w:rPr>
          <w:rFonts w:ascii="宋体;SimSun" w:hAnsi="宋体;SimSun" w:cs="宋体;SimSun"/>
          <w:sz w:val="21"/>
          <w:szCs w:val="21"/>
        </w:rPr>
      </w:pPr>
      <w:r>
        <w:rPr>
          <w:rFonts w:cs="宋体;SimSun" w:ascii="宋体;SimSun" w:hAnsi="宋体;SimSun"/>
          <w:sz w:val="21"/>
          <w:szCs w:val="21"/>
        </w:rPr>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E.</w:t>
      </w:r>
      <w:ins w:id="52" w:author="Unknown Author" w:date="2018-05-23T15:43:00Z">
        <w:r>
          <w:rPr>
            <w:rFonts w:cs="宋体;SimSun" w:ascii="宋体;SimSun" w:hAnsi="宋体;SimSun"/>
            <w:sz w:val="21"/>
            <w:szCs w:val="21"/>
          </w:rPr>
          <w:t xml:space="preserve">   </w:t>
        </w:r>
      </w:ins>
      <w:r>
        <w:rPr>
          <w:rFonts w:ascii="宋体;SimSun" w:hAnsi="宋体;SimSun" w:cs="宋体;SimSun"/>
          <w:sz w:val="21"/>
          <w:szCs w:val="21"/>
          <w:rPrChange w:id="0" w:author="Unknown Author" w:date="2018-05-23T17:27:00Z"/>
        </w:rPr>
        <w:t xml:space="preserve">分娩 </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D</w:t>
      </w:r>
    </w:p>
    <w:p>
      <w:pPr>
        <w:pStyle w:val="Normal"/>
        <w:snapToGrid w:val="false"/>
        <w:ind w:left="0" w:right="0" w:firstLine="210"/>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难度：简单</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4</w:t>
      </w:r>
      <w:r>
        <w:rPr>
          <w:rFonts w:ascii="宋体;SimSun" w:hAnsi="宋体;SimSun" w:cs="宋体;SimSun"/>
          <w:sz w:val="21"/>
          <w:szCs w:val="21"/>
          <w:rPrChange w:id="0" w:author="Unknown Author" w:date="2018-05-23T17:27:00Z"/>
        </w:rPr>
        <w:t xml:space="preserve">、维持机体稳态的最重要的调节过程是：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A.</w:t>
      </w:r>
      <w:r>
        <w:rPr>
          <w:rFonts w:ascii="宋体;SimSun" w:hAnsi="宋体;SimSun" w:cs="宋体;SimSun"/>
          <w:sz w:val="21"/>
          <w:szCs w:val="21"/>
          <w:rPrChange w:id="0" w:author="Unknown Author" w:date="2018-05-23T17:27:00Z"/>
        </w:rPr>
        <w:t xml:space="preserve">神经调节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B.</w:t>
      </w:r>
      <w:r>
        <w:rPr>
          <w:rFonts w:ascii="宋体;SimSun" w:hAnsi="宋体;SimSun" w:cs="宋体;SimSun"/>
          <w:sz w:val="21"/>
          <w:szCs w:val="21"/>
          <w:rPrChange w:id="0" w:author="Unknown Author" w:date="2018-05-23T17:27:00Z"/>
        </w:rPr>
        <w:t xml:space="preserve">体液调节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C.</w:t>
      </w:r>
      <w:r>
        <w:rPr>
          <w:rFonts w:ascii="宋体;SimSun" w:hAnsi="宋体;SimSun" w:cs="宋体;SimSun"/>
          <w:sz w:val="21"/>
          <w:szCs w:val="21"/>
          <w:rPrChange w:id="0" w:author="Unknown Author" w:date="2018-05-23T17:27:00Z"/>
        </w:rPr>
        <w:t xml:space="preserve">自身调节   </w:t>
      </w:r>
    </w:p>
    <w:p>
      <w:pPr>
        <w:pStyle w:val="Normal"/>
        <w:ind w:left="0" w:right="0" w:firstLine="210"/>
        <w:rPr>
          <w:rFonts w:ascii="宋体;SimSun" w:hAnsi="宋体;SimSun" w:cs="宋体;SimSun"/>
          <w:sz w:val="21"/>
          <w:szCs w:val="21"/>
        </w:rPr>
      </w:pPr>
      <w:ins w:id="65" w:author="Unknown Author" w:date="2018-05-23T15:36:00Z">
        <w:r>
          <w:rPr>
            <w:rFonts w:cs="宋体;SimSun" w:ascii="宋体;SimSun" w:hAnsi="宋体;SimSun"/>
            <w:sz w:val="21"/>
            <w:szCs w:val="21"/>
          </w:rPr>
          <w:t xml:space="preserve">      </w:t>
        </w:r>
      </w:ins>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D.</w:t>
      </w:r>
      <w:r>
        <w:rPr>
          <w:rFonts w:ascii="宋体;SimSun" w:hAnsi="宋体;SimSun" w:cs="宋体;SimSun"/>
          <w:sz w:val="21"/>
          <w:szCs w:val="21"/>
          <w:rPrChange w:id="0" w:author="Unknown Author" w:date="2018-05-23T17:27:00Z"/>
        </w:rPr>
        <w:t xml:space="preserve">正反馈调节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E.</w:t>
      </w:r>
      <w:r>
        <w:rPr>
          <w:rFonts w:ascii="宋体;SimSun" w:hAnsi="宋体;SimSun" w:cs="宋体;SimSun"/>
          <w:sz w:val="21"/>
          <w:szCs w:val="21"/>
          <w:rPrChange w:id="0" w:author="Unknown Author" w:date="2018-05-23T17:27:00Z"/>
        </w:rPr>
        <w:t xml:space="preserve">负反馈调节 </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E</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5</w:t>
      </w:r>
      <w:r>
        <w:rPr>
          <w:rFonts w:ascii="宋体;SimSun" w:hAnsi="宋体;SimSun" w:cs="宋体;SimSun"/>
          <w:sz w:val="21"/>
          <w:szCs w:val="21"/>
          <w:rPrChange w:id="0" w:author="Unknown Author" w:date="2018-05-23T17:27:00Z"/>
        </w:rPr>
        <w:t xml:space="preserve">、下列生理过程中，属于正反馈调节的是：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A.</w:t>
      </w:r>
      <w:r>
        <w:rPr>
          <w:rFonts w:ascii="宋体;SimSun" w:hAnsi="宋体;SimSun" w:cs="宋体;SimSun"/>
          <w:sz w:val="21"/>
          <w:szCs w:val="21"/>
          <w:rPrChange w:id="0" w:author="Unknown Author" w:date="2018-05-23T17:27:00Z"/>
        </w:rPr>
        <w:t xml:space="preserve">体温调节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B.</w:t>
      </w:r>
      <w:r>
        <w:rPr>
          <w:rFonts w:ascii="宋体;SimSun" w:hAnsi="宋体;SimSun" w:cs="宋体;SimSun"/>
          <w:sz w:val="21"/>
          <w:szCs w:val="21"/>
          <w:rPrChange w:id="0" w:author="Unknown Author" w:date="2018-05-23T17:27:00Z"/>
        </w:rPr>
        <w:t xml:space="preserve">排尿反射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C.</w:t>
      </w:r>
      <w:r>
        <w:rPr>
          <w:rFonts w:ascii="宋体;SimSun" w:hAnsi="宋体;SimSun" w:cs="宋体;SimSun"/>
          <w:sz w:val="21"/>
          <w:szCs w:val="21"/>
          <w:rPrChange w:id="0" w:author="Unknown Author" w:date="2018-05-23T17:27:00Z"/>
        </w:rPr>
        <w:t xml:space="preserve">肺牵张反射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D</w:t>
      </w:r>
      <w:r>
        <w:rPr>
          <w:rFonts w:ascii="宋体;SimSun" w:hAnsi="宋体;SimSun" w:cs="宋体;SimSun"/>
          <w:sz w:val="21"/>
          <w:szCs w:val="21"/>
          <w:rPrChange w:id="0" w:author="Unknown Author" w:date="2018-05-23T17:27:00Z"/>
        </w:rPr>
        <w:t xml:space="preserve">．血糖浓度的调节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E.</w:t>
      </w:r>
      <w:r>
        <w:rPr>
          <w:rFonts w:ascii="宋体;SimSun" w:hAnsi="宋体;SimSun" w:cs="宋体;SimSun"/>
          <w:sz w:val="21"/>
          <w:szCs w:val="21"/>
          <w:rPrChange w:id="0" w:author="Unknown Author" w:date="2018-05-23T17:27:00Z"/>
        </w:rPr>
        <w:t xml:space="preserve">动脉压力感受性反射 </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B</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6</w:t>
      </w:r>
      <w:r>
        <w:rPr>
          <w:rFonts w:ascii="宋体;SimSun" w:hAnsi="宋体;SimSun" w:cs="宋体;SimSun"/>
          <w:sz w:val="21"/>
          <w:szCs w:val="21"/>
          <w:rPrChange w:id="0" w:author="Unknown Author" w:date="2018-05-23T17:27:00Z"/>
        </w:rPr>
        <w:t xml:space="preserve">、机体中细胞生活的内环境是指：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A.</w:t>
      </w:r>
      <w:r>
        <w:rPr>
          <w:rFonts w:ascii="宋体;SimSun" w:hAnsi="宋体;SimSun" w:cs="宋体;SimSun"/>
          <w:sz w:val="21"/>
          <w:szCs w:val="21"/>
          <w:rPrChange w:id="0" w:author="Unknown Author" w:date="2018-05-23T17:27:00Z"/>
        </w:rPr>
        <w:t xml:space="preserve">细胞外液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B.</w:t>
      </w:r>
      <w:r>
        <w:rPr>
          <w:rFonts w:ascii="宋体;SimSun" w:hAnsi="宋体;SimSun" w:cs="宋体;SimSun"/>
          <w:sz w:val="21"/>
          <w:szCs w:val="21"/>
          <w:rPrChange w:id="0" w:author="Unknown Author" w:date="2018-05-23T17:27:00Z"/>
        </w:rPr>
        <w:t xml:space="preserve">细胞内液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C.</w:t>
      </w:r>
      <w:r>
        <w:rPr>
          <w:rFonts w:ascii="宋体;SimSun" w:hAnsi="宋体;SimSun" w:cs="宋体;SimSun"/>
          <w:sz w:val="21"/>
          <w:szCs w:val="21"/>
          <w:rPrChange w:id="0" w:author="Unknown Author" w:date="2018-05-23T17:27:00Z"/>
        </w:rPr>
        <w:t xml:space="preserve">脑脊液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D.</w:t>
      </w:r>
      <w:r>
        <w:rPr>
          <w:rFonts w:ascii="宋体;SimSun" w:hAnsi="宋体;SimSun" w:cs="宋体;SimSun"/>
          <w:sz w:val="21"/>
          <w:szCs w:val="21"/>
          <w:rPrChange w:id="0" w:author="Unknown Author" w:date="2018-05-23T17:27:00Z"/>
        </w:rPr>
        <w:t xml:space="preserve">组织液      </w:t>
      </w:r>
    </w:p>
    <w:p>
      <w:pPr>
        <w:pStyle w:val="Normal"/>
        <w:ind w:left="0" w:right="0" w:firstLine="210"/>
        <w:rPr>
          <w:rFonts w:ascii="宋体;SimSun" w:hAnsi="宋体;SimSun" w:cs="宋体;SimSun"/>
          <w:sz w:val="21"/>
          <w:szCs w:val="21"/>
        </w:rPr>
      </w:pPr>
      <w:r>
        <w:rPr>
          <w:rFonts w:cs="宋体;SimSun" w:ascii="宋体;SimSun" w:hAnsi="宋体;SimSun"/>
          <w:sz w:val="21"/>
          <w:szCs w:val="21"/>
          <w:rPrChange w:id="0" w:author="Unknown Author" w:date="2018-05-23T17:27:00Z"/>
        </w:rPr>
        <w:t>E.</w:t>
      </w:r>
      <w:r>
        <w:rPr>
          <w:rFonts w:ascii="宋体;SimSun" w:hAnsi="宋体;SimSun" w:cs="宋体;SimSun"/>
          <w:sz w:val="21"/>
          <w:szCs w:val="21"/>
          <w:rPrChange w:id="0" w:author="Unknown Author" w:date="2018-05-23T17:27:00Z"/>
        </w:rPr>
        <w:t xml:space="preserve">血浆 </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A</w:t>
      </w:r>
    </w:p>
    <w:p>
      <w:pPr>
        <w:pStyle w:val="Normal"/>
        <w:snapToGrid w:val="false"/>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二、多选题</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3</w:t>
      </w:r>
      <w:r>
        <w:rPr>
          <w:rFonts w:ascii="宋体;SimSun" w:hAnsi="宋体;SimSun" w:cs="宋体;SimSun"/>
          <w:color w:val="000000"/>
          <w:sz w:val="21"/>
          <w:szCs w:val="21"/>
          <w:rPrChange w:id="0" w:author="Unknown Author" w:date="2018-05-23T17:27:00Z"/>
        </w:rPr>
        <w:t>、关于</w:t>
      </w:r>
      <w:r>
        <w:rPr>
          <w:rFonts w:cs="宋体;SimSun" w:ascii="宋体;SimSun" w:hAnsi="宋体;SimSun"/>
          <w:color w:val="000000"/>
          <w:sz w:val="21"/>
          <w:szCs w:val="21"/>
          <w:rPrChange w:id="0" w:author="Unknown Author" w:date="2018-05-23T17:27:00Z"/>
        </w:rPr>
        <w:t>XXX</w:t>
      </w:r>
      <w:r>
        <w:rPr>
          <w:rFonts w:ascii="宋体;SimSun" w:hAnsi="宋体;SimSun" w:cs="宋体;SimSun"/>
          <w:color w:val="000000"/>
          <w:sz w:val="21"/>
          <w:szCs w:val="21"/>
          <w:rPrChange w:id="0" w:author="Unknown Author" w:date="2018-05-23T17:27:00Z"/>
        </w:rPr>
        <w:t>，下列选项哪些是正确的</w:t>
      </w:r>
      <w:r>
        <w:rPr>
          <w:rFonts w:cs="宋体;SimSun" w:ascii="宋体;SimSun" w:hAnsi="宋体;SimSun"/>
          <w:color w:val="000000"/>
          <w:sz w:val="21"/>
          <w:szCs w:val="21"/>
          <w:rPrChange w:id="0" w:author="Unknown Author" w:date="2018-05-23T17:27:00Z"/>
        </w:rPr>
        <w:t>(   )</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A</w:t>
      </w:r>
      <w:r>
        <w:rPr>
          <w:rFonts w:ascii="宋体;SimSun" w:hAnsi="宋体;SimSun" w:cs="宋体;SimSun"/>
          <w:color w:val="000000"/>
          <w:sz w:val="21"/>
          <w:szCs w:val="21"/>
          <w:rPrChange w:id="0" w:author="Unknown Author" w:date="2018-05-23T17:27:00Z"/>
        </w:rPr>
        <w:t>．心率加快</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B</w:t>
      </w:r>
      <w:r>
        <w:rPr>
          <w:rFonts w:ascii="宋体;SimSun" w:hAnsi="宋体;SimSun" w:cs="宋体;SimSun"/>
          <w:color w:val="000000"/>
          <w:sz w:val="21"/>
          <w:szCs w:val="21"/>
          <w:rPrChange w:id="0" w:author="Unknown Author" w:date="2018-05-23T17:27:00Z"/>
        </w:rPr>
        <w:t>．紫绀</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C</w:t>
      </w:r>
      <w:r>
        <w:rPr>
          <w:rFonts w:ascii="宋体;SimSun" w:hAnsi="宋体;SimSun" w:cs="宋体;SimSun"/>
          <w:color w:val="000000"/>
          <w:sz w:val="21"/>
          <w:szCs w:val="21"/>
          <w:rPrChange w:id="0" w:author="Unknown Author" w:date="2018-05-23T17:27:00Z"/>
        </w:rPr>
        <w:t>．头痛</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D</w:t>
      </w:r>
      <w:r>
        <w:rPr>
          <w:rFonts w:ascii="宋体;SimSun" w:hAnsi="宋体;SimSun" w:cs="宋体;SimSun"/>
          <w:color w:val="000000"/>
          <w:sz w:val="21"/>
          <w:szCs w:val="21"/>
          <w:rPrChange w:id="0" w:author="Unknown Author" w:date="2018-05-23T17:27:00Z"/>
        </w:rPr>
        <w:t>．兴奋</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E</w:t>
      </w:r>
      <w:r>
        <w:rPr>
          <w:rFonts w:ascii="宋体;SimSun" w:hAnsi="宋体;SimSun" w:cs="宋体;SimSun"/>
          <w:color w:val="000000"/>
          <w:sz w:val="21"/>
          <w:szCs w:val="21"/>
          <w:rPrChange w:id="0" w:author="Unknown Author" w:date="2018-05-23T17:27:00Z"/>
        </w:rPr>
        <w:t>．呼吸困难</w:t>
      </w:r>
    </w:p>
    <w:p>
      <w:pPr>
        <w:pStyle w:val="Normal"/>
        <w:snapToGrid w:val="false"/>
        <w:rPr>
          <w:rFonts w:ascii="宋体;SimSun" w:hAnsi="宋体;SimSun" w:cs="宋体;SimSun"/>
          <w:color w:val="000000"/>
          <w:ins w:id="118" w:author="Unknown Author" w:date="2018-05-23T15:32:00Z"/>
          <w:sz w:val="21"/>
          <w:szCs w:val="21"/>
        </w:rPr>
      </w:pPr>
      <w:r>
        <w:rPr>
          <w:rFonts w:ascii="宋体;SimSun" w:hAnsi="宋体;SimSun" w:cs="宋体;SimSun"/>
          <w:color w:val="000000"/>
          <w:sz w:val="21"/>
          <w:szCs w:val="21"/>
          <w:rPrChange w:id="0" w:author="Unknown Author" w:date="2018-05-23T17:27:00Z"/>
        </w:rPr>
        <w:t>答案：</w:t>
      </w:r>
      <w:r>
        <w:rPr>
          <w:rFonts w:cs="宋体;SimSun" w:ascii="宋体;SimSun" w:hAnsi="宋体;SimSun"/>
          <w:color w:val="000000"/>
          <w:sz w:val="21"/>
          <w:szCs w:val="21"/>
          <w:rPrChange w:id="0" w:author="Unknown Author" w:date="2018-05-23T17:27:00Z"/>
        </w:rPr>
        <w:t>ABE</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
      </w:r>
    </w:p>
    <w:p>
      <w:pPr>
        <w:pStyle w:val="Normal"/>
        <w:snapToGrid w:val="false"/>
        <w:ind w:left="0" w:right="0" w:firstLine="210"/>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难度：一般</w:t>
      </w:r>
    </w:p>
    <w:p>
      <w:pPr>
        <w:pStyle w:val="Normal"/>
        <w:snapToGrid w:val="false"/>
        <w:ind w:left="0" w:right="0" w:firstLine="210"/>
        <w:rPr>
          <w:rFonts w:ascii="宋体;SimSun" w:hAnsi="宋体;SimSun" w:cs="宋体;SimSun"/>
          <w:color w:val="000000"/>
          <w:sz w:val="21"/>
          <w:szCs w:val="21"/>
        </w:rPr>
      </w:pPr>
      <w:r>
        <w:rPr>
          <w:rFonts w:cs="宋体;SimSun" w:ascii="宋体;SimSun" w:hAnsi="宋体;SimSun"/>
          <w:color w:val="000000"/>
          <w:sz w:val="21"/>
          <w:szCs w:val="21"/>
        </w:rPr>
      </w:r>
    </w:p>
    <w:p>
      <w:pPr>
        <w:pStyle w:val="Normal"/>
        <w:snapToGrid w:val="false"/>
        <w:ind w:left="0" w:right="0" w:firstLine="210"/>
        <w:rPr>
          <w:rFonts w:ascii="宋体;SimSun" w:hAnsi="宋体;SimSun" w:cs="宋体;SimSun"/>
          <w:color w:val="000000"/>
          <w:del w:id="121" w:author="Unknown Author" w:date="2018-05-23T15:24:00Z"/>
          <w:sz w:val="21"/>
          <w:szCs w:val="21"/>
        </w:rPr>
      </w:pPr>
      <w:del w:id="120" w:author="Unknown Author" w:date="2018-05-23T15:24:00Z">
        <w:r>
          <w:rPr/>
        </w:r>
      </w:del>
    </w:p>
    <w:p>
      <w:pPr>
        <w:pStyle w:val="Normal"/>
        <w:snapToGrid w:val="false"/>
        <w:ind w:left="0" w:right="0" w:firstLine="210"/>
        <w:rPr/>
      </w:pPr>
      <w:r>
        <w:rPr>
          <w:rFonts w:ascii="宋体;SimSun" w:hAnsi="宋体;SimSun" w:cs="宋体;SimSun"/>
          <w:color w:val="000000"/>
          <w:sz w:val="21"/>
          <w:szCs w:val="21"/>
          <w:rPrChange w:id="0" w:author="Unknown Author" w:date="2018-05-23T17:27:00Z"/>
        </w:rPr>
        <w:t>三、判断题</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4</w:t>
      </w:r>
      <w:r>
        <w:rPr>
          <w:rFonts w:ascii="宋体;SimSun" w:hAnsi="宋体;SimSun" w:cs="宋体;SimSun"/>
          <w:color w:val="000000"/>
          <w:sz w:val="21"/>
          <w:szCs w:val="21"/>
          <w:rPrChange w:id="0" w:author="Unknown Author" w:date="2018-05-23T17:27:00Z"/>
        </w:rPr>
        <w:t>、城内开车可以不用</w:t>
      </w:r>
      <w:ins w:id="125" w:author="Unknown Author" w:date="2018-05-24T13:14:00Z">
        <w:r>
          <w:rPr>
            <w:rFonts w:cs="宋体;SimSun" w:ascii="宋体;SimSun" w:hAnsi="宋体;SimSun"/>
            <w:color w:val="000000"/>
            <w:sz w:val="21"/>
            <w:szCs w:val="21"/>
          </w:rPr>
          <w:t>fsdafgha;sdflghk;sdflkhg;sdfhg;lsdfhg;lsdfkghsdf;lgh;lsdfhg;lsdghsdf;lgh;sdfl</w:t>
        </w:r>
      </w:ins>
      <w:r>
        <w:rPr>
          <w:rFonts w:ascii="宋体;SimSun" w:hAnsi="宋体;SimSun" w:cs="宋体;SimSun"/>
          <w:color w:val="000000"/>
          <w:sz w:val="21"/>
          <w:szCs w:val="21"/>
          <w:rPrChange w:id="0" w:author="Unknown Author" w:date="2018-05-23T17:27:00Z"/>
        </w:rPr>
        <w:t>系安全带。</w:t>
      </w:r>
    </w:p>
    <w:p>
      <w:pPr>
        <w:pStyle w:val="Normal"/>
        <w:snapToGrid w:val="false"/>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答案：错误</w:t>
      </w:r>
    </w:p>
    <w:p>
      <w:pPr>
        <w:pStyle w:val="Normal"/>
        <w:snapToGrid w:val="false"/>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难度：简单</w:t>
      </w:r>
    </w:p>
    <w:p>
      <w:pPr>
        <w:pStyle w:val="Normal"/>
        <w:snapToGrid w:val="false"/>
        <w:rPr>
          <w:rFonts w:ascii="宋体;SimSun" w:hAnsi="宋体;SimSun" w:cs="宋体;SimSun"/>
          <w:color w:val="000000"/>
          <w:sz w:val="21"/>
          <w:szCs w:val="21"/>
        </w:rPr>
      </w:pPr>
      <w:r>
        <w:rPr>
          <w:rFonts w:cs="宋体;SimSun" w:ascii="宋体;SimSun" w:hAnsi="宋体;SimSun"/>
          <w:color w:val="000000"/>
          <w:sz w:val="21"/>
          <w:szCs w:val="21"/>
          <w:rPrChange w:id="0" w:author="Unknown Author" w:date="2018-05-23T17:27:00Z"/>
        </w:rPr>
        <w:t>5</w:t>
      </w:r>
      <w:r>
        <w:rPr>
          <w:rFonts w:ascii="宋体;SimSun" w:hAnsi="宋体;SimSun" w:cs="宋体;SimSun"/>
          <w:color w:val="000000"/>
          <w:sz w:val="21"/>
          <w:szCs w:val="21"/>
          <w:rPrChange w:id="0" w:author="Unknown Author" w:date="2018-05-23T17:27:00Z"/>
        </w:rPr>
        <w:t>、带</w:t>
      </w:r>
      <w:r>
        <w:rPr>
          <w:rFonts w:cs="宋体;SimSun" w:ascii="宋体;SimSun" w:hAnsi="宋体;SimSun"/>
          <w:color w:val="000000"/>
          <w:sz w:val="21"/>
          <w:szCs w:val="21"/>
          <w:rPrChange w:id="0" w:author="Unknown Author" w:date="2018-05-23T17:27:00Z"/>
        </w:rPr>
        <w:t>ABS</w:t>
      </w:r>
      <w:r>
        <w:rPr>
          <w:rFonts w:ascii="宋体;SimSun" w:hAnsi="宋体;SimSun" w:cs="宋体;SimSun"/>
          <w:color w:val="000000"/>
          <w:sz w:val="21"/>
          <w:szCs w:val="21"/>
          <w:rPrChange w:id="0" w:author="Unknown Author" w:date="2018-05-23T17:27:00Z"/>
        </w:rPr>
        <w:t>装置的汽车在</w:t>
      </w:r>
      <w:ins w:id="133" w:author="Unknown Author" w:date="2018-05-24T13:14:00Z">
        <w:r>
          <w:rPr>
            <w:rFonts w:cs="宋体;SimSun" w:ascii="宋体;SimSun" w:hAnsi="宋体;SimSun"/>
            <w:color w:val="000000"/>
            <w:sz w:val="21"/>
            <w:szCs w:val="21"/>
          </w:rPr>
          <w:t>fasdfasfhasdjlkghasjlkdfgajlksdfgj;asd</w:t>
        </w:r>
      </w:ins>
      <w:r>
        <w:rPr>
          <w:rFonts w:ascii="宋体;SimSun" w:hAnsi="宋体;SimSun" w:cs="宋体;SimSun"/>
          <w:color w:val="000000"/>
          <w:sz w:val="21"/>
          <w:szCs w:val="21"/>
          <w:rPrChange w:id="0" w:author="Unknown Author" w:date="2018-05-23T17:27:00Z"/>
        </w:rPr>
        <w:t>紧急制动时，应该将制动踏板一踩到底。</w:t>
      </w:r>
    </w:p>
    <w:p>
      <w:pPr>
        <w:pStyle w:val="Normal"/>
        <w:snapToGrid w:val="false"/>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答案：正确</w:t>
      </w:r>
    </w:p>
    <w:p>
      <w:pPr>
        <w:pStyle w:val="Normal"/>
        <w:snapToGrid w:val="false"/>
        <w:ind w:left="0" w:right="0" w:hanging="0"/>
        <w:rPr>
          <w:rFonts w:ascii="宋体;SimSun" w:hAnsi="宋体;SimSun" w:cs="宋体;SimSun"/>
          <w:color w:val="000000"/>
          <w:sz w:val="21"/>
          <w:szCs w:val="21"/>
        </w:rPr>
      </w:pPr>
      <w:r>
        <w:rPr>
          <w:rFonts w:ascii="宋体;SimSun" w:hAnsi="宋体;SimSun" w:cs="宋体;SimSun"/>
          <w:color w:val="000000"/>
          <w:sz w:val="21"/>
          <w:szCs w:val="21"/>
          <w:rPrChange w:id="0" w:author="Unknown Author" w:date="2018-05-23T17:27:00Z"/>
        </w:rPr>
        <w:t>难度：一般</w:t>
      </w:r>
    </w:p>
    <w:p>
      <w:pPr>
        <w:pStyle w:val="Normal"/>
        <w:snapToGrid w:val="false"/>
        <w:ind w:left="0" w:right="0" w:hanging="0"/>
        <w:rPr>
          <w:rFonts w:ascii="宋体;SimSun" w:hAnsi="宋体;SimSun" w:cs="宋体;SimSun"/>
          <w:color w:val="000000"/>
          <w:sz w:val="21"/>
          <w:szCs w:val="21"/>
        </w:rPr>
      </w:pPr>
      <w:r>
        <w:rPr>
          <w:rFonts w:cs="宋体;SimSun" w:ascii="宋体;SimSun" w:hAnsi="宋体;SimSun"/>
          <w:color w:val="000000"/>
          <w:sz w:val="21"/>
          <w:szCs w:val="21"/>
        </w:rPr>
      </w:r>
    </w:p>
    <w:p>
      <w:pPr>
        <w:pStyle w:val="Normal"/>
        <w:snapToGrid w:val="false"/>
        <w:ind w:left="0" w:right="0" w:hanging="0"/>
        <w:rPr>
          <w:rFonts w:ascii="宋体;SimSun" w:hAnsi="宋体;SimSun" w:cs="宋体;SimSun"/>
          <w:color w:val="000000"/>
          <w:sz w:val="21"/>
          <w:szCs w:val="21"/>
        </w:rPr>
      </w:pPr>
      <w:r>
        <w:rPr>
          <w:rFonts w:cs="宋体;SimSun" w:ascii="宋体;SimSun" w:hAnsi="宋体;SimSun"/>
          <w:color w:val="000000"/>
          <w:sz w:val="21"/>
          <w:szCs w:val="21"/>
        </w:rPr>
      </w:r>
    </w:p>
    <w:p>
      <w:pPr>
        <w:pStyle w:val="Normal"/>
        <w:snapToGrid w:val="false"/>
        <w:ind w:left="0" w:right="0" w:hanging="0"/>
        <w:rPr>
          <w:rFonts w:ascii="宋体;SimSun" w:hAnsi="宋体;SimSun" w:cs="宋体;SimSun"/>
          <w:color w:val="000000"/>
          <w:sz w:val="21"/>
          <w:szCs w:val="21"/>
        </w:rPr>
      </w:pPr>
      <w:ins w:id="137" w:author="Unknown Author" w:date="2018-05-23T15:33:00Z">
        <w:r>
          <w:rPr>
            <w:rFonts w:cs="宋体;SimSun" w:ascii="宋体;SimSun" w:hAnsi="宋体;SimSun"/>
            <w:color w:val="000000"/>
            <w:sz w:val="21"/>
            <w:szCs w:val="21"/>
          </w:rPr>
          <w:t xml:space="preserve">         </w:t>
        </w:r>
      </w:ins>
    </w:p>
    <w:p>
      <w:pPr>
        <w:pStyle w:val="Normal"/>
        <w:snapToGrid w:val="false"/>
        <w:ind w:left="0" w:right="0" w:hanging="0"/>
        <w:rPr>
          <w:rFonts w:ascii="宋体;SimSun" w:hAnsi="宋体;SimSun" w:cs="宋体;SimSun"/>
          <w:b/>
          <w:b/>
          <w:sz w:val="21"/>
          <w:szCs w:val="21"/>
        </w:rPr>
      </w:pPr>
      <w:r>
        <w:rPr>
          <w:rFonts w:ascii="宋体;SimSun" w:hAnsi="宋体;SimSun" w:cs="宋体;SimSun"/>
          <w:b/>
          <w:sz w:val="21"/>
          <w:szCs w:val="21"/>
          <w:rPrChange w:id="0" w:author="Unknown Author" w:date="2018-05-23T17:27:00Z"/>
        </w:rPr>
        <w:t>二、填空题</w:t>
      </w:r>
    </w:p>
    <w:p>
      <w:pPr>
        <w:pStyle w:val="Normal"/>
        <w:snapToGrid w:val="false"/>
        <w:ind w:left="0" w:right="0" w:hanging="0"/>
        <w:rPr>
          <w:rFonts w:ascii="宋体;SimSun" w:hAnsi="宋体;SimSun" w:cs="宋体;SimSun"/>
          <w:b/>
          <w:b/>
          <w:sz w:val="21"/>
          <w:szCs w:val="21"/>
        </w:rPr>
      </w:pPr>
      <w:ins w:id="139" w:author="Unknown Author" w:date="2018-05-23T15:33:00Z">
        <w:r>
          <w:rPr>
            <w:rFonts w:cs="宋体;SimSun" w:ascii="宋体;SimSun" w:hAnsi="宋体;SimSun"/>
            <w:b/>
            <w:sz w:val="21"/>
            <w:szCs w:val="21"/>
          </w:rPr>
          <w:t xml:space="preserve">  </w:t>
        </w:r>
      </w:ins>
    </w:p>
    <w:p>
      <w:pPr>
        <w:pStyle w:val="Normal"/>
        <w:snapToGrid w:val="false"/>
        <w:ind w:left="0" w:right="0" w:hanging="0"/>
        <w:rPr>
          <w:rFonts w:ascii="宋体;SimSun" w:hAnsi="宋体;SimSun" w:cs="宋体;SimSun"/>
          <w:b/>
          <w:b/>
          <w:sz w:val="21"/>
          <w:szCs w:val="21"/>
        </w:rPr>
      </w:pPr>
      <w:r>
        <w:rPr>
          <w:rFonts w:cs="宋体;SimSun" w:ascii="宋体;SimSun" w:hAnsi="宋体;SimSun"/>
          <w:b/>
          <w:sz w:val="21"/>
          <w:szCs w:val="21"/>
        </w:rPr>
      </w:r>
    </w:p>
    <w:p>
      <w:pPr>
        <w:pStyle w:val="Normal"/>
        <w:snapToGrid w:val="false"/>
        <w:ind w:left="0" w:right="0" w:hanging="0"/>
        <w:rPr>
          <w:rFonts w:ascii="宋体;SimSun" w:hAnsi="宋体;SimSun" w:cs="宋体;SimSun"/>
          <w:b/>
          <w:b/>
          <w:sz w:val="21"/>
          <w:szCs w:val="21"/>
        </w:rPr>
      </w:pPr>
      <w:r>
        <w:rPr>
          <w:rFonts w:cs="宋体;SimSun" w:ascii="宋体;SimSun" w:hAnsi="宋体;SimSun"/>
          <w:b/>
          <w:sz w:val="21"/>
          <w:szCs w:val="21"/>
        </w:rPr>
      </w:r>
    </w:p>
    <w:p>
      <w:pPr>
        <w:pStyle w:val="Normal"/>
        <w:snapToGrid w:val="false"/>
        <w:ind w:left="0" w:right="0" w:hanging="0"/>
        <w:rPr>
          <w:rFonts w:ascii="宋体;SimSun" w:hAnsi="宋体;SimSun" w:cs="宋体;SimSun"/>
          <w:b/>
          <w:b/>
          <w:sz w:val="21"/>
          <w:szCs w:val="21"/>
        </w:rPr>
      </w:pPr>
      <w:ins w:id="140" w:author="Unknown Author" w:date="2018-05-23T15:33:00Z">
        <w:r>
          <w:rPr>
            <w:rFonts w:cs="宋体;SimSun" w:ascii="宋体;SimSun" w:hAnsi="宋体;SimSun"/>
            <w:b/>
            <w:sz w:val="21"/>
            <w:szCs w:val="21"/>
          </w:rPr>
          <w:t xml:space="preserve"> </w:t>
        </w:r>
      </w:ins>
    </w:p>
    <w:p>
      <w:pPr>
        <w:pStyle w:val="Normal"/>
        <w:ind w:left="420" w:right="0" w:hanging="210"/>
        <w:rPr>
          <w:sz w:val="21"/>
          <w:szCs w:val="21"/>
        </w:rPr>
      </w:pPr>
      <w:r>
        <w:rPr>
          <w:rFonts w:cs="宋体;SimSun" w:ascii="宋体;SimSun" w:hAnsi="宋体;SimSun"/>
          <w:sz w:val="21"/>
          <w:szCs w:val="21"/>
          <w:rPrChange w:id="0" w:author="Unknown Author" w:date="2018-05-23T17:27:00Z"/>
        </w:rPr>
        <w:t>1.</w:t>
      </w:r>
      <w:r>
        <w:rPr>
          <w:rFonts w:ascii="宋体;SimSun" w:hAnsi="宋体;SimSun" w:cs="宋体;SimSun"/>
          <w:sz w:val="21"/>
          <w:szCs w:val="21"/>
          <w:rPrChange w:id="0" w:author="Unknown Author" w:date="2018-05-23T17:27:00Z"/>
        </w:rPr>
        <w:t>反射弧是反射活动的结构基础，由</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 xml:space="preserve">、 </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五个部分组成。</w:t>
      </w:r>
    </w:p>
    <w:p>
      <w:pPr>
        <w:pStyle w:val="Normal"/>
        <w:ind w:left="420" w:right="0" w:hanging="210"/>
        <w:rPr/>
      </w:pPr>
      <w:r>
        <w:rPr>
          <w:rFonts w:ascii="宋体;SimSun" w:hAnsi="宋体;SimSun" w:cs="宋体;SimSun"/>
          <w:sz w:val="21"/>
          <w:szCs w:val="21"/>
          <w:rPrChange w:id="0" w:author="Unknown Author" w:date="2018-05-23T17:27:00Z"/>
        </w:rPr>
        <w:t>答案：感受器、传入神经、中枢神经、传出神经、效应器。</w:t>
      </w:r>
    </w:p>
    <w:p>
      <w:pPr>
        <w:pStyle w:val="Normal"/>
        <w:snapToGrid w:val="false"/>
        <w:ind w:left="0" w:right="0" w:firstLine="210"/>
        <w:rPr/>
      </w:pPr>
      <w:ins w:id="154" w:author="Unknown Author" w:date="2018-05-24T14:01:00Z">
        <w:bookmarkStart w:id="0" w:name="__DdeLink__1732_711978341"/>
        <w:bookmarkEnd w:id="0"/>
        <w:r>
          <w:rPr>
            <w:rFonts w:ascii="宋体;SimSun" w:hAnsi="宋体;SimSun" w:cs="宋体;SimSun"/>
            <w:color w:val="000000"/>
            <w:sz w:val="21"/>
            <w:szCs w:val="21"/>
          </w:rPr>
          <w:t>难度：简单</w:t>
        </w:r>
      </w:ins>
    </w:p>
    <w:p>
      <w:pPr>
        <w:pStyle w:val="Normal"/>
        <w:ind w:left="0" w:right="0" w:firstLine="210"/>
        <w:rPr>
          <w:sz w:val="21"/>
          <w:szCs w:val="21"/>
        </w:rPr>
      </w:pPr>
      <w:r>
        <w:rPr>
          <w:rFonts w:cs="宋体;SimSun" w:ascii="宋体;SimSun" w:hAnsi="宋体;SimSun"/>
          <w:sz w:val="21"/>
          <w:szCs w:val="21"/>
          <w:rPrChange w:id="0" w:author="Unknown Author" w:date="2018-05-23T17:27:00Z"/>
        </w:rPr>
        <w:t>2.</w:t>
      </w:r>
      <w:r>
        <w:rPr>
          <w:rFonts w:ascii="宋体;SimSun" w:hAnsi="宋体;SimSun" w:cs="宋体;SimSun"/>
          <w:sz w:val="21"/>
          <w:szCs w:val="21"/>
          <w:rPrChange w:id="0" w:author="Unknown Author" w:date="2018-05-23T17:27:00Z"/>
        </w:rPr>
        <w:t>神经调节的基本方式是</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p>
    <w:p>
      <w:pPr>
        <w:pStyle w:val="Normal"/>
        <w:ind w:left="0" w:right="0" w:firstLine="210"/>
        <w:rPr/>
      </w:pPr>
      <w:r>
        <w:rPr>
          <w:rFonts w:ascii="宋体;SimSun" w:hAnsi="宋体;SimSun" w:cs="宋体;SimSun"/>
          <w:sz w:val="21"/>
          <w:szCs w:val="21"/>
          <w:rPrChange w:id="0" w:author="Unknown Author" w:date="2018-05-23T17:27:00Z"/>
        </w:rPr>
        <w:t>答案：反射</w:t>
      </w:r>
    </w:p>
    <w:p>
      <w:pPr>
        <w:pStyle w:val="Normal"/>
        <w:snapToGrid w:val="false"/>
        <w:ind w:left="0" w:right="0" w:firstLine="210"/>
        <w:rPr/>
      </w:pPr>
      <w:ins w:id="160" w:author="Unknown Author" w:date="2018-05-24T14:01:00Z">
        <w:r>
          <w:rPr>
            <w:rFonts w:ascii="宋体;SimSun" w:hAnsi="宋体;SimSun" w:cs="宋体;SimSun"/>
            <w:color w:val="000000"/>
            <w:sz w:val="21"/>
            <w:szCs w:val="21"/>
          </w:rPr>
          <w:t>难度：简单</w:t>
        </w:r>
      </w:ins>
    </w:p>
    <w:p>
      <w:pPr>
        <w:pStyle w:val="Normal"/>
        <w:ind w:left="210" w:right="0" w:hanging="0"/>
        <w:rPr>
          <w:sz w:val="21"/>
          <w:szCs w:val="21"/>
        </w:rPr>
      </w:pPr>
      <w:r>
        <w:rPr>
          <w:rFonts w:cs="宋体;SimSun" w:ascii="宋体;SimSun" w:hAnsi="宋体;SimSun"/>
          <w:sz w:val="21"/>
          <w:szCs w:val="21"/>
          <w:rPrChange w:id="0" w:author="Unknown Author" w:date="2018-05-23T17:27:00Z"/>
        </w:rPr>
        <w:t>3.</w:t>
      </w:r>
      <w:r>
        <w:rPr>
          <w:rFonts w:ascii="宋体;SimSun" w:hAnsi="宋体;SimSun" w:cs="宋体;SimSun"/>
          <w:sz w:val="21"/>
          <w:szCs w:val="21"/>
          <w:rPrChange w:id="0" w:author="Unknown Author" w:date="2018-05-23T17:27:00Z"/>
        </w:rPr>
        <w:t>反应的基本形式有</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和</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p>
    <w:p>
      <w:pPr>
        <w:pStyle w:val="Normal"/>
        <w:ind w:left="210" w:right="0" w:hanging="0"/>
        <w:rPr>
          <w:rFonts w:ascii="宋体;SimSun" w:hAnsi="宋体;SimSun" w:cs="宋体;SimSun"/>
          <w:sz w:val="21"/>
          <w:szCs w:val="21"/>
        </w:rPr>
      </w:pPr>
      <w:r>
        <w:rPr>
          <w:rFonts w:ascii="宋体;SimSun" w:hAnsi="宋体;SimSun" w:cs="宋体;SimSun"/>
          <w:sz w:val="21"/>
          <w:szCs w:val="21"/>
          <w:rPrChange w:id="0" w:author="Unknown Author" w:date="2018-05-23T17:27:00Z"/>
        </w:rPr>
        <w:t>答案：兴奋、抑制</w:t>
      </w:r>
    </w:p>
    <w:p>
      <w:pPr>
        <w:pStyle w:val="Normal"/>
        <w:ind w:left="210" w:right="0" w:hanging="0"/>
        <w:rPr>
          <w:sz w:val="21"/>
          <w:szCs w:val="21"/>
        </w:rPr>
      </w:pPr>
      <w:r>
        <w:rPr>
          <w:rFonts w:cs="宋体;SimSun" w:ascii="宋体;SimSun" w:hAnsi="宋体;SimSun"/>
          <w:sz w:val="21"/>
          <w:szCs w:val="21"/>
          <w:rPrChange w:id="0" w:author="Unknown Author" w:date="2018-05-23T17:27:00Z"/>
        </w:rPr>
        <w:t>4.</w:t>
      </w:r>
      <w:r>
        <w:rPr>
          <w:rFonts w:ascii="宋体;SimSun" w:hAnsi="宋体;SimSun" w:cs="宋体;SimSun"/>
          <w:sz w:val="21"/>
          <w:szCs w:val="21"/>
          <w:rPrChange w:id="0" w:author="Unknown Author" w:date="2018-05-23T17:27:00Z"/>
        </w:rPr>
        <w:t>生命活动的基本特征有</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p>
    <w:p>
      <w:pPr>
        <w:pStyle w:val="Normal"/>
        <w:ind w:left="210" w:right="0" w:hanging="0"/>
        <w:rPr>
          <w:rFonts w:ascii="宋体;SimSun" w:hAnsi="宋体;SimSun" w:cs="宋体;SimSun"/>
          <w:sz w:val="21"/>
          <w:szCs w:val="21"/>
        </w:rPr>
      </w:pPr>
      <w:r>
        <w:rPr>
          <w:rFonts w:ascii="宋体;SimSun" w:hAnsi="宋体;SimSun" w:cs="宋体;SimSun"/>
          <w:sz w:val="21"/>
          <w:szCs w:val="21"/>
          <w:rPrChange w:id="0" w:author="Unknown Author" w:date="2018-05-23T17:27:00Z"/>
        </w:rPr>
        <w:t>答案：新陈代谢、兴奋性、适应性、生殖</w:t>
      </w:r>
    </w:p>
    <w:p>
      <w:pPr>
        <w:pStyle w:val="Normal"/>
        <w:ind w:left="210" w:right="0" w:hanging="0"/>
        <w:rPr>
          <w:sz w:val="21"/>
          <w:szCs w:val="21"/>
        </w:rPr>
      </w:pPr>
      <w:r>
        <w:rPr>
          <w:rFonts w:cs="宋体;SimSun" w:ascii="宋体;SimSun" w:hAnsi="宋体;SimSun"/>
          <w:sz w:val="21"/>
          <w:szCs w:val="21"/>
          <w:rPrChange w:id="0" w:author="Unknown Author" w:date="2018-05-23T17:27:00Z"/>
        </w:rPr>
        <w:t>5.</w:t>
      </w:r>
      <w:r>
        <w:rPr>
          <w:rFonts w:ascii="宋体;SimSun" w:hAnsi="宋体;SimSun" w:cs="宋体;SimSun"/>
          <w:sz w:val="21"/>
          <w:szCs w:val="21"/>
          <w:rPrChange w:id="0" w:author="Unknown Author" w:date="2018-05-23T17:27:00Z"/>
        </w:rPr>
        <w:t>常见的跨膜物质转运形式有和</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p>
    <w:p>
      <w:pPr>
        <w:pStyle w:val="Normal"/>
        <w:ind w:left="210" w:right="0" w:hanging="0"/>
        <w:rPr>
          <w:rFonts w:ascii="宋体;SimSun" w:hAnsi="宋体;SimSun" w:cs="宋体;SimSun"/>
          <w:sz w:val="21"/>
          <w:szCs w:val="21"/>
        </w:rPr>
      </w:pPr>
      <w:r>
        <w:rPr>
          <w:rFonts w:ascii="宋体;SimSun" w:hAnsi="宋体;SimSun" w:cs="宋体;SimSun"/>
          <w:sz w:val="21"/>
          <w:szCs w:val="21"/>
          <w:rPrChange w:id="0" w:author="Unknown Author" w:date="2018-05-23T17:27:00Z"/>
        </w:rPr>
        <w:t>答案：单纯扩散、经以载体为中介的易化扩散、以通道为中介的易化扩散、原发性主动转运、继发性主动转运</w:t>
      </w:r>
    </w:p>
    <w:p>
      <w:pPr>
        <w:pStyle w:val="Normal"/>
        <w:ind w:left="210" w:right="0" w:hanging="0"/>
        <w:rPr>
          <w:sz w:val="21"/>
          <w:szCs w:val="21"/>
        </w:rPr>
      </w:pPr>
      <w:r>
        <w:rPr>
          <w:rFonts w:cs="宋体;SimSun" w:ascii="宋体;SimSun" w:hAnsi="宋体;SimSun"/>
          <w:sz w:val="21"/>
          <w:szCs w:val="21"/>
          <w:rPrChange w:id="0" w:author="Unknown Author" w:date="2018-05-23T17:27:00Z"/>
        </w:rPr>
        <w:t>6.</w:t>
      </w:r>
      <w:r>
        <w:rPr>
          <w:rFonts w:ascii="宋体;SimSun" w:hAnsi="宋体;SimSun" w:cs="宋体;SimSun"/>
          <w:sz w:val="21"/>
          <w:szCs w:val="21"/>
          <w:rPrChange w:id="0" w:author="Unknown Author" w:date="2018-05-23T17:27:00Z"/>
        </w:rPr>
        <w:t>以载体蛋白为中介的易化扩散的特点是</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和</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答案：竞争抑制性、饱和现象、高度的特异性</w:t>
      </w:r>
    </w:p>
    <w:p>
      <w:pPr>
        <w:pStyle w:val="Normal"/>
        <w:ind w:left="210" w:right="0" w:hanging="0"/>
        <w:rPr>
          <w:sz w:val="21"/>
          <w:szCs w:val="21"/>
        </w:rPr>
      </w:pPr>
      <w:r>
        <w:rPr>
          <w:rFonts w:cs="宋体;SimSun" w:ascii="宋体;SimSun" w:hAnsi="宋体;SimSun"/>
          <w:sz w:val="21"/>
          <w:szCs w:val="21"/>
          <w:rPrChange w:id="0" w:author="Unknown Author" w:date="2018-05-23T17:27:00Z"/>
        </w:rPr>
        <w:t>7.</w:t>
      </w:r>
      <w:r>
        <w:rPr>
          <w:rFonts w:ascii="宋体;SimSun" w:hAnsi="宋体;SimSun" w:cs="宋体;SimSun"/>
          <w:sz w:val="21"/>
          <w:szCs w:val="21"/>
          <w:rPrChange w:id="0" w:author="Unknown Author" w:date="2018-05-23T17:27:00Z"/>
        </w:rPr>
        <w:t>细胞膜内负外正的状态叫</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状态，它是</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电位形成的基础。</w:t>
      </w:r>
    </w:p>
    <w:p>
      <w:pPr>
        <w:pStyle w:val="Normal"/>
        <w:ind w:left="210" w:right="0" w:hanging="0"/>
        <w:rPr>
          <w:rFonts w:ascii="宋体;SimSun" w:hAnsi="宋体;SimSun" w:cs="宋体;SimSun"/>
          <w:sz w:val="21"/>
          <w:szCs w:val="21"/>
        </w:rPr>
      </w:pPr>
      <w:r>
        <w:rPr>
          <w:rFonts w:ascii="宋体;SimSun" w:hAnsi="宋体;SimSun" w:cs="宋体;SimSun"/>
          <w:sz w:val="21"/>
          <w:szCs w:val="21"/>
          <w:rPrChange w:id="0" w:author="Unknown Author" w:date="2018-05-23T17:27:00Z"/>
        </w:rPr>
        <w:t>答案：极化，静息</w:t>
      </w:r>
    </w:p>
    <w:p>
      <w:pPr>
        <w:pStyle w:val="Normal"/>
        <w:ind w:left="210" w:right="0" w:hanging="0"/>
        <w:rPr>
          <w:sz w:val="21"/>
          <w:szCs w:val="21"/>
        </w:rPr>
      </w:pPr>
      <w:r>
        <w:rPr>
          <w:rFonts w:cs="宋体;SimSun" w:ascii="宋体;SimSun" w:hAnsi="宋体;SimSun"/>
          <w:sz w:val="21"/>
          <w:szCs w:val="21"/>
          <w:rPrChange w:id="0" w:author="Unknown Author" w:date="2018-05-23T17:27:00Z"/>
        </w:rPr>
        <w:t>8.</w:t>
      </w:r>
      <w:r>
        <w:rPr>
          <w:rFonts w:ascii="宋体;SimSun" w:hAnsi="宋体;SimSun" w:cs="宋体;SimSun"/>
          <w:sz w:val="21"/>
          <w:szCs w:val="21"/>
          <w:rPrChange w:id="0" w:author="Unknown Author" w:date="2018-05-23T17:27:00Z"/>
        </w:rPr>
        <w:t>动作电位是组织</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的标志，其上升支由</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形成，而下降支由</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形成。</w:t>
      </w:r>
    </w:p>
    <w:p>
      <w:pPr>
        <w:pStyle w:val="Normal"/>
        <w:ind w:left="210" w:right="0" w:hanging="0"/>
        <w:rPr>
          <w:sz w:val="21"/>
          <w:szCs w:val="21"/>
        </w:rPr>
      </w:pPr>
      <w:r>
        <w:rPr>
          <w:rFonts w:ascii="宋体;SimSun" w:hAnsi="宋体;SimSun" w:cs="宋体;SimSun"/>
          <w:sz w:val="21"/>
          <w:szCs w:val="21"/>
          <w:rPrChange w:id="0" w:author="Unknown Author" w:date="2018-05-23T17:27:00Z"/>
        </w:rPr>
        <w:t>答案：兴奋，</w:t>
      </w:r>
      <w:r>
        <w:rPr>
          <w:rFonts w:cs="宋体;SimSun" w:ascii="宋体;SimSun" w:hAnsi="宋体;SimSun"/>
          <w:sz w:val="21"/>
          <w:szCs w:val="21"/>
          <w:rPrChange w:id="0" w:author="Unknown Author" w:date="2018-05-23T17:27:00Z"/>
        </w:rPr>
        <w:t>Na</w:t>
      </w:r>
      <w:r>
        <w:rPr>
          <w:rFonts w:cs="宋体;SimSun" w:ascii="宋体;SimSun" w:hAnsi="宋体;SimSun"/>
          <w:sz w:val="21"/>
          <w:szCs w:val="21"/>
          <w:vertAlign w:val="superscript"/>
          <w:rPrChange w:id="0" w:author="Unknown Author" w:date="2018-05-23T17:27:00Z"/>
        </w:rPr>
        <w:t>+</w:t>
      </w:r>
      <w:r>
        <w:rPr>
          <w:rFonts w:ascii="宋体;SimSun" w:hAnsi="宋体;SimSun" w:cs="宋体;SimSun"/>
          <w:sz w:val="21"/>
          <w:szCs w:val="21"/>
          <w:rPrChange w:id="0" w:author="Unknown Author" w:date="2018-05-23T17:27:00Z"/>
        </w:rPr>
        <w:t>内流，</w:t>
      </w:r>
      <w:r>
        <w:rPr>
          <w:rFonts w:cs="宋体;SimSun" w:ascii="宋体;SimSun" w:hAnsi="宋体;SimSun"/>
          <w:sz w:val="21"/>
          <w:szCs w:val="21"/>
          <w:rPrChange w:id="0" w:author="Unknown Author" w:date="2018-05-23T17:27:00Z"/>
        </w:rPr>
        <w:t>K</w:t>
      </w:r>
      <w:r>
        <w:rPr>
          <w:rFonts w:cs="宋体;SimSun" w:ascii="宋体;SimSun" w:hAnsi="宋体;SimSun"/>
          <w:sz w:val="21"/>
          <w:szCs w:val="21"/>
          <w:vertAlign w:val="superscript"/>
          <w:rPrChange w:id="0" w:author="Unknown Author" w:date="2018-05-23T17:27:00Z"/>
        </w:rPr>
        <w:t>+</w:t>
      </w:r>
      <w:r>
        <w:rPr>
          <w:rFonts w:ascii="宋体;SimSun" w:hAnsi="宋体;SimSun" w:cs="宋体;SimSun"/>
          <w:sz w:val="21"/>
          <w:szCs w:val="21"/>
          <w:rPrChange w:id="0" w:author="Unknown Author" w:date="2018-05-23T17:27:00Z"/>
        </w:rPr>
        <w:t>外流</w:t>
      </w:r>
    </w:p>
    <w:p>
      <w:pPr>
        <w:pStyle w:val="Normal"/>
        <w:ind w:left="210" w:right="0" w:hanging="0"/>
        <w:rPr>
          <w:sz w:val="21"/>
          <w:szCs w:val="21"/>
        </w:rPr>
      </w:pPr>
      <w:r>
        <w:rPr>
          <w:rFonts w:cs="宋体;SimSun" w:ascii="宋体;SimSun" w:hAnsi="宋体;SimSun"/>
          <w:sz w:val="21"/>
          <w:szCs w:val="21"/>
          <w:rPrChange w:id="0" w:author="Unknown Author" w:date="2018-05-23T17:27:00Z"/>
        </w:rPr>
        <w:t>9.</w:t>
      </w:r>
      <w:r>
        <w:rPr>
          <w:rFonts w:ascii="宋体;SimSun" w:hAnsi="宋体;SimSun" w:cs="宋体;SimSun"/>
          <w:sz w:val="21"/>
          <w:szCs w:val="21"/>
          <w:rPrChange w:id="0" w:author="Unknown Author" w:date="2018-05-23T17:27:00Z"/>
        </w:rPr>
        <w:t>静息电位近似于</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电</w:t>
      </w:r>
      <w:r>
        <w:rPr>
          <w:rFonts w:cs="宋体;SimSun" w:ascii="宋体;SimSun" w:hAnsi="宋体;SimSun"/>
          <w:sz w:val="21"/>
          <w:szCs w:val="21"/>
          <w:rPrChange w:id="0" w:author="Unknown Author" w:date="2018-05-23T17:27:00Z"/>
        </w:rPr>
        <w:t>-</w:t>
      </w:r>
      <w:r>
        <w:rPr>
          <w:rFonts w:ascii="宋体;SimSun" w:hAnsi="宋体;SimSun" w:cs="宋体;SimSun"/>
          <w:sz w:val="21"/>
          <w:szCs w:val="21"/>
          <w:rPrChange w:id="0" w:author="Unknown Author" w:date="2018-05-23T17:27:00Z"/>
        </w:rPr>
        <w:t>化学平衡电位，它是</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电位形成的基础。</w:t>
      </w:r>
    </w:p>
    <w:p>
      <w:pPr>
        <w:pStyle w:val="Normal"/>
        <w:ind w:left="0" w:right="0" w:firstLine="210"/>
        <w:rPr>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K</w:t>
      </w:r>
      <w:r>
        <w:rPr>
          <w:rFonts w:cs="宋体;SimSun" w:ascii="宋体;SimSun" w:hAnsi="宋体;SimSun"/>
          <w:sz w:val="21"/>
          <w:szCs w:val="21"/>
          <w:vertAlign w:val="superscript"/>
          <w:rPrChange w:id="0" w:author="Unknown Author" w:date="2018-05-23T17:27:00Z"/>
        </w:rPr>
        <w:t>+</w:t>
      </w:r>
      <w:r>
        <w:rPr>
          <w:rFonts w:ascii="宋体;SimSun" w:hAnsi="宋体;SimSun" w:cs="宋体;SimSun"/>
          <w:sz w:val="21"/>
          <w:szCs w:val="21"/>
          <w:rPrChange w:id="0" w:author="Unknown Author" w:date="2018-05-23T17:27:00Z"/>
        </w:rPr>
        <w:t>，动作</w:t>
      </w:r>
    </w:p>
    <w:p>
      <w:pPr>
        <w:pStyle w:val="Normal"/>
        <w:ind w:left="210" w:right="0" w:hanging="0"/>
        <w:rPr>
          <w:sz w:val="21"/>
          <w:szCs w:val="21"/>
        </w:rPr>
      </w:pPr>
      <w:r>
        <w:rPr>
          <w:rFonts w:cs="宋体;SimSun" w:ascii="宋体;SimSun" w:hAnsi="宋体;SimSun"/>
          <w:sz w:val="21"/>
          <w:szCs w:val="21"/>
          <w:rPrChange w:id="0" w:author="Unknown Author" w:date="2018-05-23T17:27:00Z"/>
        </w:rPr>
        <w:t>10.</w:t>
      </w:r>
      <w:r>
        <w:rPr>
          <w:rFonts w:ascii="宋体;SimSun" w:hAnsi="宋体;SimSun" w:cs="宋体;SimSun"/>
          <w:sz w:val="21"/>
          <w:szCs w:val="21"/>
          <w:rPrChange w:id="0" w:author="Unknown Author" w:date="2018-05-23T17:27:00Z"/>
        </w:rPr>
        <w:t>神经</w:t>
      </w:r>
      <w:r>
        <w:rPr>
          <w:rFonts w:cs="宋体;SimSun" w:ascii="宋体;SimSun" w:hAnsi="宋体;SimSun"/>
          <w:sz w:val="21"/>
          <w:szCs w:val="21"/>
          <w:rPrChange w:id="0" w:author="Unknown Author" w:date="2018-05-23T17:27:00Z"/>
        </w:rPr>
        <w:t>-</w:t>
      </w:r>
      <w:r>
        <w:rPr>
          <w:rFonts w:ascii="宋体;SimSun" w:hAnsi="宋体;SimSun" w:cs="宋体;SimSun"/>
          <w:sz w:val="21"/>
          <w:szCs w:val="21"/>
          <w:rPrChange w:id="0" w:author="Unknown Author" w:date="2018-05-23T17:27:00Z"/>
        </w:rPr>
        <w:t>肌肉接头的神经递质是</w:t>
      </w:r>
      <w:r>
        <w:rPr>
          <w:rFonts w:ascii="宋体;SimSun" w:hAnsi="宋体;SimSun" w:cs="宋体;SimSun"/>
          <w:sz w:val="21"/>
          <w:szCs w:val="21"/>
          <w:u w:val="single"/>
          <w:rPrChange w:id="0" w:author="Unknown Author" w:date="2018-05-23T17:27:00Z"/>
        </w:rPr>
        <w:t xml:space="preserve">          </w:t>
      </w:r>
      <w:r>
        <w:rPr>
          <w:rFonts w:ascii="宋体;SimSun" w:hAnsi="宋体;SimSun" w:cs="宋体;SimSun"/>
          <w:sz w:val="21"/>
          <w:szCs w:val="21"/>
          <w:rPrChange w:id="0" w:author="Unknown Author" w:date="2018-05-23T17:27:00Z"/>
        </w:rPr>
        <w:t>，通过前膜内流—离子而释放。</w:t>
      </w:r>
    </w:p>
    <w:p>
      <w:pPr>
        <w:pStyle w:val="Normal"/>
        <w:ind w:left="210" w:right="0" w:hanging="0"/>
        <w:rPr>
          <w:rFonts w:ascii="宋体;SimSun" w:hAnsi="宋体;SimSun" w:cs="宋体;SimSun"/>
          <w:sz w:val="21"/>
          <w:szCs w:val="21"/>
        </w:rPr>
      </w:pPr>
      <w:r>
        <w:rPr>
          <w:rFonts w:ascii="宋体;SimSun" w:hAnsi="宋体;SimSun" w:cs="宋体;SimSun"/>
          <w:sz w:val="21"/>
          <w:szCs w:val="21"/>
          <w:rPrChange w:id="0" w:author="Unknown Author" w:date="2018-05-23T17:27:00Z"/>
        </w:rPr>
        <w:t>答案：乙酰胆碱（</w:t>
      </w:r>
      <w:r>
        <w:rPr>
          <w:rFonts w:cs="宋体;SimSun" w:ascii="宋体;SimSun" w:hAnsi="宋体;SimSun"/>
          <w:sz w:val="21"/>
          <w:szCs w:val="21"/>
          <w:rPrChange w:id="0" w:author="Unknown Author" w:date="2018-05-23T17:27:00Z"/>
        </w:rPr>
        <w:t>ACh</w:t>
      </w:r>
      <w:r>
        <w:rPr>
          <w:rFonts w:ascii="宋体;SimSun" w:hAnsi="宋体;SimSun" w:cs="宋体;SimSun"/>
          <w:sz w:val="21"/>
          <w:szCs w:val="21"/>
          <w:rPrChange w:id="0" w:author="Unknown Author" w:date="2018-05-23T17:27:00Z"/>
        </w:rPr>
        <w:t>）</w:t>
      </w:r>
    </w:p>
    <w:p>
      <w:pPr>
        <w:pStyle w:val="Normal"/>
        <w:rPr>
          <w:rFonts w:ascii="宋体;SimSun" w:hAnsi="宋体;SimSun" w:cs="宋体;SimSun"/>
          <w:b/>
          <w:b/>
          <w:sz w:val="21"/>
          <w:szCs w:val="21"/>
        </w:rPr>
      </w:pPr>
      <w:r>
        <w:rPr>
          <w:rFonts w:ascii="宋体;SimSun" w:hAnsi="宋体;SimSun" w:cs="宋体;SimSun"/>
          <w:b/>
          <w:sz w:val="21"/>
          <w:szCs w:val="21"/>
          <w:rPrChange w:id="0" w:author="Unknown Author" w:date="2018-05-23T17:27:00Z"/>
        </w:rPr>
        <w:t>三、问答题</w:t>
      </w:r>
    </w:p>
    <w:p>
      <w:pPr>
        <w:pStyle w:val="Normal"/>
        <w:rPr>
          <w:rFonts w:ascii="宋体;SimSun" w:hAnsi="宋体;SimSun" w:cs="宋体;SimSun"/>
          <w:b/>
          <w:b/>
          <w:sz w:val="21"/>
          <w:szCs w:val="21"/>
        </w:rPr>
      </w:pPr>
      <w:r>
        <w:rPr>
          <w:rFonts w:cs="宋体;SimSun" w:ascii="宋体;SimSun" w:hAnsi="宋体;SimSun"/>
          <w:b/>
          <w:sz w:val="21"/>
          <w:szCs w:val="21"/>
          <w:rPrChange w:id="0" w:author="Unknown Author" w:date="2018-05-23T17:27:00Z"/>
        </w:rPr>
        <w:t>1</w:t>
      </w:r>
      <w:r>
        <w:rPr>
          <w:rFonts w:ascii="宋体;SimSun" w:hAnsi="宋体;SimSun" w:cs="宋体;SimSun"/>
          <w:b/>
          <w:sz w:val="21"/>
          <w:szCs w:val="21"/>
          <w:rPrChange w:id="0" w:author="Unknown Author" w:date="2018-05-23T17:27:00Z"/>
        </w:rPr>
        <w:t>、静息电位与动作电位的产生前提是：</w:t>
      </w:r>
    </w:p>
    <w:p>
      <w:pPr>
        <w:pStyle w:val="Normal"/>
        <w:rPr>
          <w:sz w:val="21"/>
          <w:szCs w:val="21"/>
        </w:rPr>
      </w:pPr>
      <w:r>
        <w:rPr>
          <w:rFonts w:ascii="宋体;SimSun" w:hAnsi="宋体;SimSun" w:cs="宋体;SimSun"/>
          <w:b/>
          <w:sz w:val="21"/>
          <w:szCs w:val="21"/>
          <w:rPrChange w:id="0" w:author="Unknown Author" w:date="2018-05-23T17:27:00Z"/>
        </w:rPr>
        <w:t>答案：</w:t>
      </w:r>
      <w:r>
        <w:rPr>
          <w:rFonts w:ascii="宋体;SimSun" w:hAnsi="宋体;SimSun" w:cs="宋体;SimSun"/>
          <w:sz w:val="21"/>
          <w:szCs w:val="21"/>
          <w:rPrChange w:id="0" w:author="Unknown Author" w:date="2018-05-23T17:27:00Z"/>
        </w:rPr>
        <w:t xml:space="preserve">细胞内外某些离子的分布和浓度不平衡；细胞膜在不同状态下对离子的通透性不同。  </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①</w:t>
      </w:r>
      <w:r>
        <w:rPr>
          <w:rFonts w:ascii="宋体;SimSun" w:hAnsi="宋体;SimSun" w:cs="宋体;SimSun"/>
          <w:sz w:val="21"/>
          <w:szCs w:val="21"/>
          <w:rPrChange w:id="0" w:author="Unknown Author" w:date="2018-05-23T17:27:00Z"/>
        </w:rPr>
        <w:t>静息电位是指在安静状态下，存在于细胞膜两侧的电位差。细胞处于静息状态，表现为极化，主要是由</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外流所形成的电</w:t>
      </w:r>
      <w:r>
        <w:rPr>
          <w:rFonts w:cs="宋体;SimSun" w:ascii="宋体;SimSun" w:hAnsi="宋体;SimSun"/>
          <w:sz w:val="21"/>
          <w:szCs w:val="21"/>
          <w:rPrChange w:id="0" w:author="Unknown Author" w:date="2018-05-23T17:27:00Z"/>
        </w:rPr>
        <w:t>-</w:t>
      </w:r>
      <w:r>
        <w:rPr>
          <w:rFonts w:ascii="宋体;SimSun" w:hAnsi="宋体;SimSun" w:cs="宋体;SimSun"/>
          <w:sz w:val="21"/>
          <w:szCs w:val="21"/>
          <w:rPrChange w:id="0" w:author="Unknown Author" w:date="2018-05-23T17:27:00Z"/>
        </w:rPr>
        <w:t>化学平衡电位，即</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平衡电位。</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②</w:t>
      </w:r>
      <w:r>
        <w:rPr>
          <w:rFonts w:ascii="宋体;SimSun" w:hAnsi="宋体;SimSun" w:cs="宋体;SimSun"/>
          <w:sz w:val="21"/>
          <w:szCs w:val="21"/>
          <w:rPrChange w:id="0" w:author="Unknown Author" w:date="2018-05-23T17:27:00Z"/>
        </w:rPr>
        <w:t>动作电位是在细胞受刺激时，在静息电位的基础上发生一次快速的、可扩布性的电位变化。细胞处于兴奋状态，表现为锋电位，包括一个上升支和一个下降支。动作电位的上升支是由</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大量快速内流所形成的</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电</w:t>
      </w:r>
      <w:r>
        <w:rPr>
          <w:rFonts w:cs="宋体;SimSun" w:ascii="宋体;SimSun" w:hAnsi="宋体;SimSun"/>
          <w:sz w:val="21"/>
          <w:szCs w:val="21"/>
          <w:rPrChange w:id="0" w:author="Unknown Author" w:date="2018-05-23T17:27:00Z"/>
        </w:rPr>
        <w:t>-</w:t>
      </w:r>
      <w:r>
        <w:rPr>
          <w:rFonts w:ascii="宋体;SimSun" w:hAnsi="宋体;SimSun" w:cs="宋体;SimSun"/>
          <w:sz w:val="21"/>
          <w:szCs w:val="21"/>
          <w:rPrChange w:id="0" w:author="Unknown Author" w:date="2018-05-23T17:27:00Z"/>
        </w:rPr>
        <w:t>化学平衡电位，而动作电位的下降支是</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快速外流所形成的</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电</w:t>
      </w:r>
      <w:r>
        <w:rPr>
          <w:rFonts w:cs="宋体;SimSun" w:ascii="宋体;SimSun" w:hAnsi="宋体;SimSun"/>
          <w:sz w:val="21"/>
          <w:szCs w:val="21"/>
          <w:rPrChange w:id="0" w:author="Unknown Author" w:date="2018-05-23T17:27:00Z"/>
        </w:rPr>
        <w:t>-</w:t>
      </w:r>
      <w:r>
        <w:rPr>
          <w:rFonts w:ascii="宋体;SimSun" w:hAnsi="宋体;SimSun" w:cs="宋体;SimSun"/>
          <w:sz w:val="21"/>
          <w:szCs w:val="21"/>
          <w:rPrChange w:id="0" w:author="Unknown Author" w:date="2018-05-23T17:27:00Z"/>
        </w:rPr>
        <w:t>化学平衡电位。</w:t>
      </w:r>
    </w:p>
    <w:p>
      <w:pPr>
        <w:pStyle w:val="Normal"/>
        <w:rPr>
          <w:rFonts w:ascii="宋体;SimSun" w:hAnsi="宋体;SimSun" w:cs="宋体;SimSun"/>
          <w:b/>
          <w:b/>
          <w:sz w:val="21"/>
          <w:szCs w:val="21"/>
        </w:rPr>
      </w:pPr>
      <w:r>
        <w:rPr>
          <w:rFonts w:cs="宋体;SimSun" w:ascii="宋体;SimSun" w:hAnsi="宋体;SimSun"/>
          <w:b/>
          <w:sz w:val="21"/>
          <w:szCs w:val="21"/>
          <w:rPrChange w:id="0" w:author="Unknown Author" w:date="2018-05-23T17:27:00Z"/>
        </w:rPr>
        <w:t>2</w:t>
      </w:r>
      <w:r>
        <w:rPr>
          <w:rFonts w:ascii="宋体;SimSun" w:hAnsi="宋体;SimSun" w:cs="宋体;SimSun"/>
          <w:b/>
          <w:sz w:val="21"/>
          <w:szCs w:val="21"/>
          <w:rPrChange w:id="0" w:author="Unknown Author" w:date="2018-05-23T17:27:00Z"/>
        </w:rPr>
        <w:t>、钠泵的生理学作用为：</w:t>
      </w:r>
    </w:p>
    <w:p>
      <w:pPr>
        <w:pStyle w:val="Normal"/>
        <w:rPr>
          <w:rFonts w:ascii="宋体;SimSun" w:hAnsi="宋体;SimSun" w:cs="宋体;SimSun"/>
          <w:sz w:val="21"/>
          <w:szCs w:val="21"/>
        </w:rPr>
      </w:pPr>
      <w:r>
        <w:rPr>
          <w:rFonts w:ascii="宋体;SimSun" w:hAnsi="宋体;SimSun" w:cs="宋体;SimSun"/>
          <w:sz w:val="21"/>
          <w:szCs w:val="21"/>
          <w:rPrChange w:id="0" w:author="Unknown Author" w:date="2018-05-23T17:27:00Z"/>
        </w:rPr>
        <w:t>答案：使细胞内外离子分布不均匀，胞内高钾而胞外高钠。生理学意义为：</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①</w:t>
      </w:r>
      <w:r>
        <w:rPr>
          <w:rFonts w:ascii="宋体;SimSun" w:hAnsi="宋体;SimSun" w:cs="宋体;SimSun"/>
          <w:sz w:val="21"/>
          <w:szCs w:val="21"/>
          <w:rPrChange w:id="0" w:author="Unknown Author" w:date="2018-05-23T17:27:00Z"/>
        </w:rPr>
        <w:t>是可兴奋组织和细胞产生兴奋性的基础；</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②</w:t>
      </w:r>
      <w:r>
        <w:rPr>
          <w:rFonts w:ascii="宋体;SimSun" w:hAnsi="宋体;SimSun" w:cs="宋体;SimSun"/>
          <w:sz w:val="21"/>
          <w:szCs w:val="21"/>
          <w:rPrChange w:id="0" w:author="Unknown Author" w:date="2018-05-23T17:27:00Z"/>
        </w:rPr>
        <w:t>胞内高钾是细胞内进行代谢反应的必要条件，是产生静息膜电位的前提条件；</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③</w:t>
      </w:r>
      <w:r>
        <w:rPr>
          <w:rFonts w:ascii="宋体;SimSun" w:hAnsi="宋体;SimSun" w:cs="宋体;SimSun"/>
          <w:sz w:val="21"/>
          <w:szCs w:val="21"/>
          <w:rPrChange w:id="0" w:author="Unknown Author" w:date="2018-05-23T17:27:00Z"/>
        </w:rPr>
        <w:t>胞外高钠是大多数可兴奋细胞产生动作电位的前提；使</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＋具有进入细胞内的势能贮备，供细胞其他耗能过程利用，可用于完成某些物质的继发性主动转运。</w:t>
      </w:r>
    </w:p>
    <w:p>
      <w:pPr>
        <w:pStyle w:val="Normal"/>
        <w:rPr>
          <w:rFonts w:ascii="宋体;SimSun" w:hAnsi="宋体;SimSun" w:cs="宋体;SimSun"/>
          <w:b/>
          <w:b/>
          <w:sz w:val="21"/>
          <w:szCs w:val="21"/>
        </w:rPr>
      </w:pPr>
      <w:r>
        <w:rPr>
          <w:rFonts w:cs="宋体;SimSun" w:ascii="宋体;SimSun" w:hAnsi="宋体;SimSun"/>
          <w:b/>
          <w:sz w:val="21"/>
          <w:szCs w:val="21"/>
          <w:rPrChange w:id="0" w:author="Unknown Author" w:date="2018-05-23T17:27:00Z"/>
        </w:rPr>
        <w:t>3</w:t>
      </w:r>
      <w:r>
        <w:rPr>
          <w:rFonts w:ascii="宋体;SimSun" w:hAnsi="宋体;SimSun" w:cs="宋体;SimSun"/>
          <w:b/>
          <w:sz w:val="21"/>
          <w:szCs w:val="21"/>
          <w:rPrChange w:id="0" w:author="Unknown Author" w:date="2018-05-23T17:27:00Z"/>
        </w:rPr>
        <w:t>、动作电位产生的离子机发送的发送的福寺大夫发送的；卢卡斯；空格里弄死对方；离开给弄死对方嗯；将来可能；制是：</w:t>
      </w:r>
    </w:p>
    <w:p>
      <w:pPr>
        <w:pStyle w:val="Normal"/>
        <w:rPr>
          <w:rFonts w:ascii="宋体;SimSun" w:hAnsi="宋体;SimSun" w:cs="宋体;SimSun"/>
          <w:sz w:val="21"/>
          <w:szCs w:val="21"/>
        </w:rPr>
      </w:pPr>
      <w:r>
        <w:rPr>
          <w:rFonts w:ascii="宋体;SimSun" w:hAnsi="宋体;SimSun" w:cs="宋体;SimSun"/>
          <w:sz w:val="21"/>
          <w:szCs w:val="21"/>
          <w:rPrChange w:id="0" w:author="Unknown Author" w:date="2018-05-23T17:27:00Z"/>
        </w:rPr>
        <w:t>答案：</w:t>
      </w:r>
      <w:r>
        <w:rPr>
          <w:rFonts w:cs="宋体;SimSun" w:ascii="宋体;SimSun" w:hAnsi="宋体;SimSun"/>
          <w:sz w:val="21"/>
          <w:szCs w:val="21"/>
          <w:rPrChange w:id="0" w:author="Unknown Author" w:date="2018-05-23T17:27:00Z"/>
        </w:rPr>
        <w:t>1</w:t>
      </w:r>
      <w:r>
        <w:rPr>
          <w:rFonts w:ascii="宋体;SimSun" w:hAnsi="宋体;SimSun" w:cs="宋体;SimSun"/>
          <w:sz w:val="21"/>
          <w:szCs w:val="21"/>
          <w:rPrChange w:id="0" w:author="Unknown Author" w:date="2018-05-23T17:27:00Z"/>
        </w:rPr>
        <w:t>缓慢去极化：阈刺激或阈上刺激使少量</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＋通道开放；</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2</w:t>
      </w:r>
      <w:r>
        <w:rPr>
          <w:rFonts w:ascii="宋体;SimSun" w:hAnsi="宋体;SimSun" w:cs="宋体;SimSun"/>
          <w:sz w:val="21"/>
          <w:szCs w:val="21"/>
          <w:rPrChange w:id="0" w:author="Unknown Author" w:date="2018-05-23T17:27:00Z"/>
        </w:rPr>
        <w:t>锋电位：</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快速上升支：膜缓慢去极化达阈电位，使大量电压门控式</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＋通道开放，</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＋内流直到达到</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＋电化学平衡电位；</w:t>
      </w:r>
    </w:p>
    <w:p>
      <w:pPr>
        <w:pStyle w:val="Normal"/>
        <w:ind w:left="0" w:right="0" w:firstLine="210"/>
        <w:rPr>
          <w:rFonts w:ascii="宋体;SimSun" w:hAnsi="宋体;SimSun" w:cs="宋体;SimSun"/>
          <w:sz w:val="21"/>
          <w:szCs w:val="21"/>
        </w:rPr>
      </w:pPr>
      <w:r>
        <w:rPr>
          <w:rFonts w:ascii="宋体;SimSun" w:hAnsi="宋体;SimSun" w:cs="宋体;SimSun"/>
          <w:sz w:val="21"/>
          <w:szCs w:val="21"/>
          <w:rPrChange w:id="0" w:author="Unknown Author" w:date="2018-05-23T17:27:00Z"/>
        </w:rPr>
        <w:t>下降支：</w:t>
      </w:r>
      <w:r>
        <w:rPr>
          <w:rFonts w:cs="宋体;SimSun" w:ascii="宋体;SimSun" w:hAnsi="宋体;SimSun"/>
          <w:sz w:val="21"/>
          <w:szCs w:val="21"/>
          <w:rPrChange w:id="0" w:author="Unknown Author" w:date="2018-05-23T17:27:00Z"/>
        </w:rPr>
        <w:t>Na</w:t>
      </w:r>
      <w:r>
        <w:rPr>
          <w:rFonts w:ascii="宋体;SimSun" w:hAnsi="宋体;SimSun" w:cs="宋体;SimSun"/>
          <w:sz w:val="21"/>
          <w:szCs w:val="21"/>
          <w:rPrChange w:id="0" w:author="Unknown Author" w:date="2018-05-23T17:27:00Z"/>
        </w:rPr>
        <w:t>＋通道关闭，</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通道开放，大量</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外流；</w:t>
      </w:r>
    </w:p>
    <w:p>
      <w:pPr>
        <w:pStyle w:val="Normal"/>
        <w:rPr>
          <w:rFonts w:ascii="宋体;SimSun" w:hAnsi="宋体;SimSun" w:cs="宋体;SimSun"/>
          <w:sz w:val="21"/>
          <w:szCs w:val="21"/>
        </w:rPr>
      </w:pPr>
      <w:r>
        <w:rPr>
          <w:rFonts w:cs="宋体;SimSun" w:ascii="宋体;SimSun" w:hAnsi="宋体;SimSun"/>
          <w:sz w:val="21"/>
          <w:szCs w:val="21"/>
          <w:rPrChange w:id="0" w:author="Unknown Author" w:date="2018-05-23T17:27:00Z"/>
        </w:rPr>
        <w:t>3</w:t>
      </w:r>
      <w:r>
        <w:rPr>
          <w:rFonts w:ascii="宋体;SimSun" w:hAnsi="宋体;SimSun" w:cs="宋体;SimSun"/>
          <w:sz w:val="21"/>
          <w:szCs w:val="21"/>
          <w:rPrChange w:id="0" w:author="Unknown Author" w:date="2018-05-23T17:27:00Z"/>
        </w:rPr>
        <w:t>后电位：包括负后电位（</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蓄积于膜外侧，阻碍</w:t>
      </w:r>
      <w:r>
        <w:rPr>
          <w:rFonts w:cs="宋体;SimSun" w:ascii="宋体;SimSun" w:hAnsi="宋体;SimSun"/>
          <w:sz w:val="21"/>
          <w:szCs w:val="21"/>
          <w:rPrChange w:id="0" w:author="Unknown Author" w:date="2018-05-23T17:27:00Z"/>
        </w:rPr>
        <w:t>K+</w:t>
      </w:r>
      <w:r>
        <w:rPr>
          <w:rFonts w:ascii="宋体;SimSun" w:hAnsi="宋体;SimSun" w:cs="宋体;SimSun"/>
          <w:sz w:val="21"/>
          <w:szCs w:val="21"/>
          <w:rPrChange w:id="0" w:author="Unknown Author" w:date="2018-05-23T17:27:00Z"/>
        </w:rPr>
        <w:t>进一步外流）和正后电位（钠泵活动的结果）</w:t>
      </w:r>
    </w:p>
    <w:p>
      <w:pPr>
        <w:pStyle w:val="Normal"/>
        <w:rPr>
          <w:rFonts w:ascii="Monospace" w:hAnsi="Monospace" w:cs="宋体;SimSun"/>
          <w:color w:val="2A00FF"/>
          <w:sz w:val="21"/>
          <w:szCs w:val="21"/>
          <w:highlight w:val="blue"/>
        </w:rPr>
      </w:pPr>
      <w:ins w:id="311" w:author="Unknown Author" w:date="2018-05-23T13:49:00Z">
        <w:r>
          <w:rPr>
            <w:rFonts w:ascii="Monospace" w:hAnsi="Monospace" w:cs="宋体;SimSun"/>
            <w:color w:val="2A00FF"/>
            <w:sz w:val="21"/>
            <w:szCs w:val="21"/>
            <w:highlight w:val="blue"/>
          </w:rPr>
          <w:t>难度</w:t>
        </w:r>
      </w:ins>
      <w:ins w:id="312" w:author="Unknown Author" w:date="2018-05-23T13:49:00Z">
        <w:r>
          <w:rPr>
            <w:rFonts w:cs="宋体;SimSun" w:ascii="Monospace" w:hAnsi="Monospace"/>
            <w:color w:val="2A00FF"/>
            <w:sz w:val="21"/>
            <w:szCs w:val="21"/>
            <w:highlight w:val="blue"/>
          </w:rPr>
          <w:t>:</w:t>
        </w:r>
      </w:ins>
      <w:ins w:id="313" w:author="Unknown Author" w:date="2018-05-23T13:49:00Z">
        <w:r>
          <w:rPr>
            <w:rFonts w:ascii="Monospace" w:hAnsi="Monospace" w:cs="宋体;SimSun"/>
            <w:color w:val="2A00FF"/>
            <w:sz w:val="21"/>
            <w:szCs w:val="21"/>
            <w:highlight w:val="blue"/>
          </w:rPr>
          <w:t>一般</w:t>
        </w:r>
      </w:ins>
    </w:p>
    <w:p>
      <w:pPr>
        <w:pStyle w:val="Normal"/>
        <w:rPr>
          <w:rFonts w:ascii="宋体;SimSun" w:hAnsi="宋体;SimSun" w:cs="宋体;SimSun"/>
          <w:b/>
          <w:b/>
          <w:sz w:val="21"/>
          <w:szCs w:val="21"/>
        </w:rPr>
      </w:pPr>
      <w:r>
        <w:rPr>
          <w:rFonts w:cs="宋体;SimSun" w:ascii="宋体;SimSun" w:hAnsi="宋体;SimSun"/>
          <w:b/>
          <w:sz w:val="21"/>
          <w:szCs w:val="21"/>
          <w:rPrChange w:id="0" w:author="Unknown Author" w:date="2018-05-23T17:27:00Z"/>
        </w:rPr>
        <w:t>4</w:t>
      </w:r>
      <w:r>
        <w:rPr>
          <w:rFonts w:ascii="宋体;SimSun" w:hAnsi="宋体;SimSun" w:cs="宋体;SimSun"/>
          <w:b/>
          <w:sz w:val="21"/>
          <w:szCs w:val="21"/>
          <w:rPrChange w:id="0" w:author="Unknown Author" w:date="2018-05-23T17:27:00Z"/>
        </w:rPr>
        <w:t>、骨骼肌兴奋－收缩耦联的过程个高二给我儿给他投诉的人给他人核桃仁核桃仁突然核桃仁更让他房啊万饿死法儿哦：</w:t>
      </w:r>
    </w:p>
    <w:p>
      <w:pPr>
        <w:pStyle w:val="Normal"/>
        <w:rPr>
          <w:sz w:val="21"/>
          <w:szCs w:val="21"/>
        </w:rPr>
      </w:pPr>
      <w:r>
        <w:rPr>
          <w:rFonts w:ascii="宋体;SimSun" w:hAnsi="宋体;SimSun" w:cs="宋体;SimSun"/>
          <w:sz w:val="21"/>
          <w:szCs w:val="21"/>
          <w:rPrChange w:id="0" w:author="Unknown Author" w:date="2018-05-23T17:27:00Z"/>
        </w:rPr>
        <w:t>答案：肌肉收缩前，首先出现得是肌膜上的动作电位，因此在肌膜的电位变化和肌丝滑行引起肌肉收缩之间，必定存在着某种中介过程把两者联系起来，这一过程称为兴奋</w:t>
      </w:r>
      <w:r>
        <w:rPr>
          <w:rFonts w:cs="宋体;SimSun" w:ascii="宋体;SimSun" w:hAnsi="宋体;SimSun"/>
          <w:sz w:val="21"/>
          <w:szCs w:val="21"/>
          <w:rPrChange w:id="0" w:author="Unknown Author" w:date="2018-05-23T17:27:00Z"/>
        </w:rPr>
        <w:t>-</w:t>
      </w:r>
      <w:r>
        <w:rPr>
          <w:rFonts w:ascii="宋体;SimSun" w:hAnsi="宋体;SimSun" w:cs="宋体;SimSun"/>
          <w:sz w:val="21"/>
          <w:szCs w:val="21"/>
          <w:rPrChange w:id="0" w:author="Unknown Author" w:date="2018-05-23T17:27:00Z"/>
        </w:rPr>
        <w:t>收缩耦联。耦连因子是</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 xml:space="preserve">2+ </w:t>
      </w:r>
      <w:r>
        <w:rPr>
          <w:rFonts w:ascii="宋体;SimSun" w:hAnsi="宋体;SimSun" w:cs="宋体;SimSun"/>
          <w:sz w:val="21"/>
          <w:szCs w:val="21"/>
          <w:rPrChange w:id="0" w:author="Unknown Author" w:date="2018-05-23T17:27:00Z"/>
        </w:rPr>
        <w:t>，耦连主要通过三个过程。</w:t>
      </w:r>
    </w:p>
    <w:p>
      <w:pPr>
        <w:pStyle w:val="Style15"/>
        <w:numPr>
          <w:ilvl w:val="0"/>
          <w:numId w:val="1"/>
        </w:numPr>
        <w:rPr>
          <w:rFonts w:ascii="宋体;SimSun" w:hAnsi="宋体;SimSun" w:cs="宋体;SimSun"/>
          <w:sz w:val="21"/>
          <w:szCs w:val="21"/>
        </w:rPr>
      </w:pPr>
      <w:r>
        <w:rPr>
          <w:rFonts w:ascii="宋体;SimSun" w:hAnsi="宋体;SimSun" w:cs="宋体;SimSun"/>
          <w:sz w:val="21"/>
          <w:szCs w:val="21"/>
          <w:rPrChange w:id="0" w:author="Unknown Author" w:date="2018-05-23T17:27:00Z"/>
        </w:rPr>
        <w:t>当肌细胞膜出现动作电位时，这一电位变化可沿横管膜直接扩布到肌细胞内部，深</w:t>
      </w:r>
    </w:p>
    <w:p>
      <w:pPr>
        <w:pStyle w:val="Normal"/>
        <w:rPr>
          <w:rFonts w:ascii="宋体;SimSun" w:hAnsi="宋体;SimSun" w:cs="宋体;SimSun"/>
          <w:sz w:val="21"/>
          <w:szCs w:val="21"/>
        </w:rPr>
      </w:pPr>
      <w:r>
        <w:rPr>
          <w:rFonts w:ascii="宋体;SimSun" w:hAnsi="宋体;SimSun" w:cs="宋体;SimSun"/>
          <w:sz w:val="21"/>
          <w:szCs w:val="21"/>
          <w:rPrChange w:id="0" w:author="Unknown Author" w:date="2018-05-23T17:27:00Z"/>
        </w:rPr>
        <w:t>入到三联管终末池的近旁。</w:t>
      </w:r>
    </w:p>
    <w:p>
      <w:pPr>
        <w:pStyle w:val="Style15"/>
        <w:numPr>
          <w:ilvl w:val="0"/>
          <w:numId w:val="1"/>
        </w:numPr>
        <w:rPr>
          <w:sz w:val="21"/>
          <w:szCs w:val="21"/>
        </w:rPr>
      </w:pPr>
      <w:r>
        <w:rPr>
          <w:rFonts w:ascii="宋体;SimSun" w:hAnsi="宋体;SimSun" w:cs="宋体;SimSun"/>
          <w:sz w:val="21"/>
          <w:szCs w:val="21"/>
          <w:rPrChange w:id="0" w:author="Unknown Author" w:date="2018-05-23T17:27:00Z"/>
        </w:rPr>
        <w:t>横管除极所产生的动作电位可使终末池的膜对</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 xml:space="preserve">2+ </w:t>
      </w:r>
      <w:r>
        <w:rPr>
          <w:rFonts w:ascii="宋体;SimSun" w:hAnsi="宋体;SimSun" w:cs="宋体;SimSun"/>
          <w:sz w:val="21"/>
          <w:szCs w:val="21"/>
          <w:rPrChange w:id="0" w:author="Unknown Author" w:date="2018-05-23T17:27:00Z"/>
        </w:rPr>
        <w:t>的通透性突然升高，于是终末池</w:t>
      </w:r>
    </w:p>
    <w:p>
      <w:pPr>
        <w:pStyle w:val="Normal"/>
        <w:rPr>
          <w:sz w:val="21"/>
          <w:szCs w:val="21"/>
        </w:rPr>
      </w:pPr>
      <w:r>
        <w:rPr>
          <w:rFonts w:ascii="宋体;SimSun" w:hAnsi="宋体;SimSun" w:cs="宋体;SimSun"/>
          <w:sz w:val="21"/>
          <w:szCs w:val="21"/>
          <w:rPrChange w:id="0" w:author="Unknown Author" w:date="2018-05-23T17:27:00Z"/>
        </w:rPr>
        <w:t>内的</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顺着浓度差向肌浆中扩散，导致肌浆中的</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浓度比静息时升高</w:t>
      </w:r>
      <w:r>
        <w:rPr>
          <w:rFonts w:cs="宋体;SimSun" w:ascii="宋体;SimSun" w:hAnsi="宋体;SimSun"/>
          <w:sz w:val="21"/>
          <w:szCs w:val="21"/>
          <w:rPrChange w:id="0" w:author="Unknown Author" w:date="2018-05-23T17:27:00Z"/>
        </w:rPr>
        <w:t>100</w:t>
      </w:r>
      <w:r>
        <w:rPr>
          <w:rFonts w:ascii="宋体;SimSun" w:hAnsi="宋体;SimSun" w:cs="宋体;SimSun"/>
          <w:sz w:val="21"/>
          <w:szCs w:val="21"/>
          <w:rPrChange w:id="0" w:author="Unknown Author" w:date="2018-05-23T17:27:00Z"/>
        </w:rPr>
        <w:t>倍以上，</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抵达粗细肌丝重叠区触发肌丝滑行。</w:t>
      </w:r>
    </w:p>
    <w:p>
      <w:pPr>
        <w:pStyle w:val="Style15"/>
        <w:numPr>
          <w:ilvl w:val="0"/>
          <w:numId w:val="1"/>
        </w:numPr>
        <w:rPr>
          <w:sz w:val="21"/>
          <w:szCs w:val="21"/>
        </w:rPr>
      </w:pPr>
      <w:r>
        <w:rPr>
          <w:rFonts w:ascii="宋体;SimSun" w:hAnsi="宋体;SimSun" w:cs="宋体;SimSun"/>
          <w:sz w:val="21"/>
          <w:szCs w:val="21"/>
          <w:rPrChange w:id="0" w:author="Unknown Author" w:date="2018-05-23T17:27:00Z"/>
        </w:rPr>
        <w:t>纵管膜结构中存在有钙泵蛋白质，为一种</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cs="宋体;SimSun" w:ascii="宋体;SimSun" w:hAnsi="宋体;SimSun"/>
          <w:sz w:val="21"/>
          <w:szCs w:val="21"/>
          <w:rPrChange w:id="0" w:author="Unknown Author" w:date="2018-05-23T17:27:00Z"/>
        </w:rPr>
        <w:t>-Mg</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依赖式</w:t>
      </w:r>
      <w:r>
        <w:rPr>
          <w:rFonts w:cs="宋体;SimSun" w:ascii="宋体;SimSun" w:hAnsi="宋体;SimSun"/>
          <w:sz w:val="21"/>
          <w:szCs w:val="21"/>
          <w:rPrChange w:id="0" w:author="Unknown Author" w:date="2018-05-23T17:27:00Z"/>
        </w:rPr>
        <w:t>ATP</w:t>
      </w:r>
      <w:r>
        <w:rPr>
          <w:rFonts w:ascii="宋体;SimSun" w:hAnsi="宋体;SimSun" w:cs="宋体;SimSun"/>
          <w:sz w:val="21"/>
          <w:szCs w:val="21"/>
          <w:rPrChange w:id="0" w:author="Unknown Author" w:date="2018-05-23T17:27:00Z"/>
        </w:rPr>
        <w:t>酶。当肌细胞兴奋过</w:t>
      </w:r>
    </w:p>
    <w:p>
      <w:pPr>
        <w:pStyle w:val="Normal"/>
        <w:rPr>
          <w:rFonts w:ascii="宋体;SimSun" w:hAnsi="宋体;SimSun" w:cs="宋体;SimSun"/>
          <w:del w:id="358" w:author="Unknown Author" w:date="2018-05-23T15:21:00Z"/>
          <w:sz w:val="21"/>
          <w:szCs w:val="21"/>
        </w:rPr>
      </w:pPr>
      <w:r>
        <w:rPr>
          <w:rFonts w:ascii="宋体;SimSun" w:hAnsi="宋体;SimSun" w:cs="宋体;SimSun"/>
          <w:sz w:val="21"/>
          <w:szCs w:val="21"/>
          <w:rPrChange w:id="0" w:author="Unknown Author" w:date="2018-05-23T17:27:00Z"/>
        </w:rPr>
        <w:t>后，通过钙泵的活动将</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由肌浆运回纵管腔中，使肌浆中</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浓度降低到兴奋前的水平，于是解除了</w:t>
      </w:r>
      <w:r>
        <w:rPr>
          <w:rFonts w:cs="宋体;SimSun" w:ascii="宋体;SimSun" w:hAnsi="宋体;SimSun"/>
          <w:sz w:val="21"/>
          <w:szCs w:val="21"/>
          <w:rPrChange w:id="0" w:author="Unknown Author" w:date="2018-05-23T17:27:00Z"/>
        </w:rPr>
        <w:t>Ca</w:t>
      </w:r>
      <w:r>
        <w:rPr>
          <w:rFonts w:cs="宋体;SimSun" w:ascii="宋体;SimSun" w:hAnsi="宋体;SimSun"/>
          <w:sz w:val="21"/>
          <w:szCs w:val="21"/>
          <w:vertAlign w:val="superscript"/>
          <w:rPrChange w:id="0" w:author="Unknown Author" w:date="2018-05-23T17:27:00Z"/>
        </w:rPr>
        <w:t>2+</w:t>
      </w:r>
      <w:r>
        <w:rPr>
          <w:rFonts w:ascii="宋体;SimSun" w:hAnsi="宋体;SimSun" w:cs="宋体;SimSun"/>
          <w:sz w:val="21"/>
          <w:szCs w:val="21"/>
          <w:rPrChange w:id="0" w:author="Unknown Author" w:date="2018-05-23T17:27:00Z"/>
        </w:rPr>
        <w:t>和原宁蛋白的结合，最后导致肌肉舒张。</w:t>
      </w:r>
    </w:p>
    <w:p>
      <w:pPr>
        <w:pStyle w:val="Normal"/>
        <w:rPr>
          <w:rFonts w:ascii="宋体;SimSun" w:hAnsi="宋体;SimSun" w:cs="宋体;SimSun"/>
          <w:sz w:val="21"/>
          <w:szCs w:val="21"/>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altName w:val="SimSun"/>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rFonts w:ascii="宋体;SimSun" w:hAnsi="宋体;SimSun" w:eastAsia="宋体;SimSun" w:cs="宋体;SimSu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4"/>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overflowPunct w:val="false"/>
      <w:bidi w:val="0"/>
      <w:jc w:val="both"/>
    </w:pPr>
    <w:rPr>
      <w:rFonts w:ascii="Times New Roman" w:hAnsi="Times New Roman" w:eastAsia="宋体;SimSun" w:cs="Times New Roman"/>
      <w:color w:val="00000A"/>
      <w:sz w:val="21"/>
      <w:szCs w:val="24"/>
      <w:lang w:val="en-US" w:eastAsia="zh-CN" w:bidi="ar-SA"/>
    </w:rPr>
  </w:style>
  <w:style w:type="character" w:styleId="WW8Num1z0">
    <w:name w:val="WW8Num1z0"/>
    <w:qFormat/>
    <w:rPr>
      <w:rFonts w:ascii="宋体;SimSun" w:hAnsi="宋体;SimSun" w:eastAsia="宋体;SimSun" w:cs="宋体;SimSu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4">
    <w:name w:val="默认段落字体"/>
    <w:qFormat/>
    <w:rPr/>
  </w:style>
  <w:style w:type="character" w:styleId="Char">
    <w:name w:val="页眉 Char"/>
    <w:qFormat/>
    <w:rPr>
      <w:rFonts w:ascii="Times New Roman" w:hAnsi="Times New Roman" w:cs="Times New Roman"/>
      <w:sz w:val="18"/>
      <w:szCs w:val="18"/>
    </w:rPr>
  </w:style>
  <w:style w:type="character" w:styleId="Char1">
    <w:name w:val="页脚 Char"/>
    <w:qFormat/>
    <w:rPr>
      <w:rFonts w:ascii="Times New Roman" w:hAnsi="Times New Roman" w:cs="Times New Roman"/>
      <w:sz w:val="18"/>
      <w:szCs w:val="18"/>
    </w:rPr>
  </w:style>
  <w:style w:type="character" w:styleId="ListLabel1">
    <w:name w:val="ListLabel 1"/>
    <w:qFormat/>
    <w:rPr>
      <w:rFonts w:ascii="宋体;SimSun" w:hAnsi="宋体;SimSun" w:eastAsia="宋体;SimSun" w:cs="宋体;SimSun"/>
    </w:rPr>
  </w:style>
  <w:style w:type="character" w:styleId="ListLabel2">
    <w:name w:val="ListLabel 2"/>
    <w:qFormat/>
    <w:rPr>
      <w:rFonts w:ascii="宋体;SimSun" w:hAnsi="宋体;SimSun" w:eastAsia="宋体;SimSun" w:cs="宋体;SimSun"/>
    </w:rPr>
  </w:style>
  <w:style w:type="character" w:styleId="ListLabel3">
    <w:name w:val="ListLabel 3"/>
    <w:qFormat/>
    <w:rPr>
      <w:rFonts w:ascii="宋体;SimSun" w:hAnsi="宋体;SimSun" w:eastAsia="宋体;SimSun" w:cs="宋体;SimSun"/>
      <w:sz w:val="2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5">
    <w:name w:val="列出段落"/>
    <w:basedOn w:val="Normal"/>
    <w:qFormat/>
    <w:pPr>
      <w:ind w:left="0" w:right="0" w:firstLine="420"/>
    </w:pPr>
    <w:rPr/>
  </w:style>
  <w:style w:type="paragraph" w:styleId="Header">
    <w:name w:val="Header"/>
    <w:basedOn w:val="Normal"/>
    <w:pPr>
      <w:pBdr>
        <w:bottom w:val="single" w:sz="6" w:space="1" w:color="000001"/>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0.docx</Template>
  <TotalTime>908</TotalTime>
  <Application>LibreOffice/5.1.6.2$Linux_X86_64 LibreOffice_project/10m0$Build-2</Application>
  <Pages>4</Pages>
  <Words>1855</Words>
  <Characters>2075</Characters>
  <CharactersWithSpaces>2457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2018-05-11T13:52:00Z</dcterms:created>
  <dc:creator>白衣少年最逗比、</dc:creator>
  <dc:description/>
  <dc:language>en-US</dc:language>
  <cp:lastModifiedBy/>
  <dcterms:modified xsi:type="dcterms:W3CDTF">2018-05-24T14:01:39Z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